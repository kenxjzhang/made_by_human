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448BC6" w14:textId="77777777" w:rsidR="00D6368D" w:rsidRPr="00D6368D" w:rsidRDefault="00D6368D" w:rsidP="00D6368D">
      <w:pPr>
        <w:widowControl/>
        <w:spacing w:after="0" w:line="240" w:lineRule="auto"/>
        <w:rPr>
          <w:rFonts w:ascii="Times New Roman" w:eastAsia="宋体" w:hAnsi="Times New Roman" w:cs="Times New Roman"/>
          <w:kern w:val="0"/>
          <w:sz w:val="24"/>
          <w14:ligatures w14:val="none"/>
        </w:rPr>
      </w:pPr>
      <w:r w:rsidRPr="00D6368D">
        <w:rPr>
          <w:rFonts w:ascii="Times New Roman" w:eastAsia="宋体" w:hAnsi="Times New Roman" w:cs="Times New Roman"/>
          <w:b/>
          <w:bCs/>
          <w:color w:val="000000"/>
          <w:kern w:val="0"/>
          <w:szCs w:val="22"/>
          <w14:ligatures w14:val="none"/>
        </w:rPr>
        <w:t>Report Date:</w:t>
      </w:r>
      <w:r w:rsidRPr="00D6368D">
        <w:rPr>
          <w:rFonts w:ascii="Times New Roman" w:eastAsia="宋体" w:hAnsi="Times New Roman" w:cs="Times New Roman"/>
          <w:color w:val="000000"/>
          <w:kern w:val="0"/>
          <w:szCs w:val="22"/>
          <w14:ligatures w14:val="none"/>
        </w:rPr>
        <w:t xml:space="preserve"> July 21, 2025</w:t>
      </w:r>
    </w:p>
    <w:p w14:paraId="43B30166" w14:textId="77777777" w:rsidR="00D6368D" w:rsidRPr="00D6368D" w:rsidRDefault="00D6368D" w:rsidP="00D6368D">
      <w:pPr>
        <w:widowControl/>
        <w:spacing w:after="0" w:line="240" w:lineRule="auto"/>
        <w:rPr>
          <w:rFonts w:ascii="Times New Roman" w:eastAsia="宋体" w:hAnsi="Times New Roman" w:cs="Times New Roman"/>
          <w:kern w:val="0"/>
          <w:sz w:val="24"/>
          <w14:ligatures w14:val="none"/>
        </w:rPr>
      </w:pPr>
    </w:p>
    <w:p w14:paraId="4549710F" w14:textId="77777777" w:rsidR="00D6368D" w:rsidRPr="00D6368D" w:rsidRDefault="00D6368D" w:rsidP="00D6368D">
      <w:pPr>
        <w:widowControl/>
        <w:spacing w:after="0" w:line="240" w:lineRule="auto"/>
        <w:rPr>
          <w:rFonts w:ascii="Times New Roman" w:eastAsia="宋体" w:hAnsi="Times New Roman" w:cs="Times New Roman"/>
          <w:kern w:val="0"/>
          <w:sz w:val="24"/>
          <w14:ligatures w14:val="none"/>
        </w:rPr>
      </w:pPr>
      <w:r w:rsidRPr="00D6368D">
        <w:rPr>
          <w:rFonts w:ascii="Times New Roman" w:eastAsia="宋体" w:hAnsi="Times New Roman" w:cs="Times New Roman"/>
          <w:b/>
          <w:bCs/>
          <w:color w:val="000000"/>
          <w:kern w:val="0"/>
          <w:szCs w:val="22"/>
          <w14:ligatures w14:val="none"/>
        </w:rPr>
        <w:t>Sector: Ophthalmic Medical Devices</w:t>
      </w:r>
    </w:p>
    <w:p w14:paraId="2D831F79" w14:textId="77777777" w:rsidR="00D6368D" w:rsidRPr="00D6368D" w:rsidRDefault="00D6368D" w:rsidP="00D6368D">
      <w:pPr>
        <w:widowControl/>
        <w:spacing w:after="0" w:line="240" w:lineRule="auto"/>
        <w:rPr>
          <w:rFonts w:ascii="Times New Roman" w:eastAsia="宋体" w:hAnsi="Times New Roman" w:cs="Times New Roman"/>
          <w:kern w:val="0"/>
          <w:sz w:val="24"/>
          <w14:ligatures w14:val="none"/>
        </w:rPr>
      </w:pPr>
    </w:p>
    <w:p w14:paraId="1A5B2253" w14:textId="1FF3B334" w:rsidR="00D6368D" w:rsidRPr="00D6368D" w:rsidRDefault="00D6368D" w:rsidP="00D6368D">
      <w:pPr>
        <w:widowControl/>
        <w:spacing w:after="0" w:line="240" w:lineRule="auto"/>
        <w:rPr>
          <w:rFonts w:ascii="Times New Roman" w:eastAsia="宋体" w:hAnsi="Times New Roman" w:cs="Times New Roman"/>
          <w:kern w:val="0"/>
          <w:sz w:val="24"/>
          <w14:ligatures w14:val="none"/>
        </w:rPr>
      </w:pPr>
      <w:del w:id="0" w:author="S Cook PhD" w:date="2025-08-06T15:59:00Z" w16du:dateUtc="2025-08-06T19:59:00Z">
        <w:r w:rsidRPr="00D6368D" w:rsidDel="009226F9">
          <w:rPr>
            <w:rFonts w:ascii="Times New Roman" w:eastAsia="宋体" w:hAnsi="Times New Roman" w:cs="Times New Roman"/>
            <w:color w:val="000000"/>
            <w:kern w:val="0"/>
            <w:szCs w:val="22"/>
            <w14:ligatures w14:val="none"/>
          </w:rPr>
          <w:delText xml:space="preserve">The ophthalmic medical device sector is characterized by consistent demand driven by </w:delText>
        </w:r>
      </w:del>
      <w:del w:id="1" w:author="S Cook PhD" w:date="2025-08-06T15:57:00Z" w16du:dateUtc="2025-08-06T19:57:00Z">
        <w:r w:rsidRPr="00D6368D" w:rsidDel="009226F9">
          <w:rPr>
            <w:rFonts w:ascii="Times New Roman" w:eastAsia="宋体" w:hAnsi="Times New Roman" w:cs="Times New Roman"/>
            <w:color w:val="000000"/>
            <w:kern w:val="0"/>
            <w:szCs w:val="22"/>
            <w14:ligatures w14:val="none"/>
          </w:rPr>
          <w:delText xml:space="preserve">an </w:delText>
        </w:r>
      </w:del>
      <w:ins w:id="2" w:author="S Cook PhD" w:date="2025-08-06T15:57:00Z" w16du:dateUtc="2025-08-06T19:57:00Z">
        <w:r w:rsidR="009226F9">
          <w:rPr>
            <w:rFonts w:ascii="Times New Roman" w:eastAsia="宋体" w:hAnsi="Times New Roman" w:cs="Times New Roman"/>
            <w:color w:val="000000"/>
            <w:kern w:val="0"/>
            <w:szCs w:val="22"/>
            <w14:ligatures w14:val="none"/>
          </w:rPr>
          <w:t>A</w:t>
        </w:r>
        <w:r w:rsidR="009226F9" w:rsidRPr="00D6368D">
          <w:rPr>
            <w:rFonts w:ascii="Times New Roman" w:eastAsia="宋体" w:hAnsi="Times New Roman" w:cs="Times New Roman"/>
            <w:color w:val="000000"/>
            <w:kern w:val="0"/>
            <w:szCs w:val="22"/>
            <w14:ligatures w14:val="none"/>
          </w:rPr>
          <w:t xml:space="preserve">n </w:t>
        </w:r>
      </w:ins>
      <w:r w:rsidRPr="00D6368D">
        <w:rPr>
          <w:rFonts w:ascii="Times New Roman" w:eastAsia="宋体" w:hAnsi="Times New Roman" w:cs="Times New Roman"/>
          <w:color w:val="000000"/>
          <w:kern w:val="0"/>
          <w:szCs w:val="22"/>
          <w14:ligatures w14:val="none"/>
        </w:rPr>
        <w:t xml:space="preserve">aging global population and </w:t>
      </w:r>
      <w:del w:id="3" w:author="S Cook PhD" w:date="2025-08-06T15:57:00Z" w16du:dateUtc="2025-08-06T19:57:00Z">
        <w:r w:rsidRPr="00D6368D" w:rsidDel="009226F9">
          <w:rPr>
            <w:rFonts w:ascii="Times New Roman" w:eastAsia="宋体" w:hAnsi="Times New Roman" w:cs="Times New Roman"/>
            <w:color w:val="000000"/>
            <w:kern w:val="0"/>
            <w:szCs w:val="22"/>
            <w14:ligatures w14:val="none"/>
          </w:rPr>
          <w:delText xml:space="preserve">a </w:delText>
        </w:r>
      </w:del>
      <w:ins w:id="4" w:author="S Cook PhD" w:date="2025-08-06T15:57:00Z" w16du:dateUtc="2025-08-06T19:57:00Z">
        <w:r w:rsidR="009226F9">
          <w:rPr>
            <w:rFonts w:ascii="Times New Roman" w:eastAsia="宋体" w:hAnsi="Times New Roman" w:cs="Times New Roman"/>
            <w:color w:val="000000"/>
            <w:kern w:val="0"/>
            <w:szCs w:val="22"/>
            <w14:ligatures w14:val="none"/>
          </w:rPr>
          <w:t>the</w:t>
        </w:r>
        <w:r w:rsidR="009226F9" w:rsidRPr="00D6368D">
          <w:rPr>
            <w:rFonts w:ascii="Times New Roman" w:eastAsia="宋体" w:hAnsi="Times New Roman" w:cs="Times New Roman"/>
            <w:color w:val="000000"/>
            <w:kern w:val="0"/>
            <w:szCs w:val="22"/>
            <w14:ligatures w14:val="none"/>
          </w:rPr>
          <w:t xml:space="preserve"> </w:t>
        </w:r>
      </w:ins>
      <w:r w:rsidRPr="00D6368D">
        <w:rPr>
          <w:rFonts w:ascii="Times New Roman" w:eastAsia="宋体" w:hAnsi="Times New Roman" w:cs="Times New Roman"/>
          <w:color w:val="000000"/>
          <w:kern w:val="0"/>
          <w:szCs w:val="22"/>
          <w14:ligatures w14:val="none"/>
        </w:rPr>
        <w:t xml:space="preserve">rapid pace of technological innovation </w:t>
      </w:r>
      <w:del w:id="5" w:author="S Cook PhD" w:date="2025-08-06T15:57:00Z" w16du:dateUtc="2025-08-06T19:57:00Z">
        <w:r w:rsidRPr="00D6368D" w:rsidDel="009226F9">
          <w:rPr>
            <w:rFonts w:ascii="Times New Roman" w:eastAsia="宋体" w:hAnsi="Times New Roman" w:cs="Times New Roman"/>
            <w:color w:val="000000"/>
            <w:kern w:val="0"/>
            <w:szCs w:val="22"/>
            <w14:ligatures w14:val="none"/>
          </w:rPr>
          <w:delText xml:space="preserve">aimed at </w:delText>
        </w:r>
      </w:del>
      <w:ins w:id="6" w:author="S Cook PhD" w:date="2025-08-06T15:57:00Z" w16du:dateUtc="2025-08-06T19:57:00Z">
        <w:r w:rsidR="009226F9">
          <w:rPr>
            <w:rFonts w:ascii="Times New Roman" w:eastAsia="宋体" w:hAnsi="Times New Roman" w:cs="Times New Roman"/>
            <w:color w:val="000000"/>
            <w:kern w:val="0"/>
            <w:szCs w:val="22"/>
            <w14:ligatures w14:val="none"/>
          </w:rPr>
          <w:t xml:space="preserve">to </w:t>
        </w:r>
      </w:ins>
      <w:del w:id="7" w:author="S Cook PhD" w:date="2025-08-06T15:57:00Z" w16du:dateUtc="2025-08-06T19:57:00Z">
        <w:r w:rsidRPr="00D6368D" w:rsidDel="009226F9">
          <w:rPr>
            <w:rFonts w:ascii="Times New Roman" w:eastAsia="宋体" w:hAnsi="Times New Roman" w:cs="Times New Roman"/>
            <w:color w:val="000000"/>
            <w:kern w:val="0"/>
            <w:szCs w:val="22"/>
            <w14:ligatures w14:val="none"/>
          </w:rPr>
          <w:delText xml:space="preserve">improving </w:delText>
        </w:r>
      </w:del>
      <w:ins w:id="8" w:author="S Cook PhD" w:date="2025-08-06T15:57:00Z" w16du:dateUtc="2025-08-06T19:57:00Z">
        <w:r w:rsidR="009226F9" w:rsidRPr="00D6368D">
          <w:rPr>
            <w:rFonts w:ascii="Times New Roman" w:eastAsia="宋体" w:hAnsi="Times New Roman" w:cs="Times New Roman"/>
            <w:color w:val="000000"/>
            <w:kern w:val="0"/>
            <w:szCs w:val="22"/>
            <w14:ligatures w14:val="none"/>
          </w:rPr>
          <w:t>improv</w:t>
        </w:r>
        <w:r w:rsidR="009226F9">
          <w:rPr>
            <w:rFonts w:ascii="Times New Roman" w:eastAsia="宋体" w:hAnsi="Times New Roman" w:cs="Times New Roman"/>
            <w:color w:val="000000"/>
            <w:kern w:val="0"/>
            <w:szCs w:val="22"/>
            <w14:ligatures w14:val="none"/>
          </w:rPr>
          <w:t>e</w:t>
        </w:r>
        <w:r w:rsidR="009226F9" w:rsidRPr="00D6368D">
          <w:rPr>
            <w:rFonts w:ascii="Times New Roman" w:eastAsia="宋体" w:hAnsi="Times New Roman" w:cs="Times New Roman"/>
            <w:color w:val="000000"/>
            <w:kern w:val="0"/>
            <w:szCs w:val="22"/>
            <w14:ligatures w14:val="none"/>
          </w:rPr>
          <w:t xml:space="preserve"> </w:t>
        </w:r>
      </w:ins>
      <w:r w:rsidRPr="00D6368D">
        <w:rPr>
          <w:rFonts w:ascii="Times New Roman" w:eastAsia="宋体" w:hAnsi="Times New Roman" w:cs="Times New Roman"/>
          <w:color w:val="000000"/>
          <w:kern w:val="0"/>
          <w:szCs w:val="22"/>
          <w14:ligatures w14:val="none"/>
        </w:rPr>
        <w:t>vision outcomes</w:t>
      </w:r>
      <w:ins w:id="9" w:author="S Cook PhD" w:date="2025-08-06T15:57:00Z" w16du:dateUtc="2025-08-06T19:57:00Z">
        <w:r w:rsidR="009226F9">
          <w:rPr>
            <w:rFonts w:ascii="Times New Roman" w:eastAsia="宋体" w:hAnsi="Times New Roman" w:cs="Times New Roman"/>
            <w:color w:val="000000"/>
            <w:kern w:val="0"/>
            <w:szCs w:val="22"/>
            <w14:ligatures w14:val="none"/>
          </w:rPr>
          <w:t xml:space="preserve"> </w:t>
        </w:r>
      </w:ins>
      <w:ins w:id="10" w:author="S Cook PhD" w:date="2025-08-06T16:23:00Z" w16du:dateUtc="2025-08-06T20:23:00Z">
        <w:r w:rsidR="00FA31F2">
          <w:rPr>
            <w:rFonts w:ascii="Times New Roman" w:eastAsia="宋体" w:hAnsi="Times New Roman" w:cs="Times New Roman"/>
            <w:color w:val="000000"/>
            <w:kern w:val="0"/>
            <w:szCs w:val="22"/>
            <w14:ligatures w14:val="none"/>
          </w:rPr>
          <w:t>have</w:t>
        </w:r>
      </w:ins>
      <w:ins w:id="11" w:author="S Cook PhD" w:date="2025-08-06T15:58:00Z" w16du:dateUtc="2025-08-06T19:58:00Z">
        <w:r w:rsidR="009226F9">
          <w:rPr>
            <w:rFonts w:ascii="Times New Roman" w:eastAsia="宋体" w:hAnsi="Times New Roman" w:cs="Times New Roman"/>
            <w:color w:val="000000"/>
            <w:kern w:val="0"/>
            <w:szCs w:val="22"/>
            <w14:ligatures w14:val="none"/>
          </w:rPr>
          <w:t xml:space="preserve"> </w:t>
        </w:r>
      </w:ins>
      <w:ins w:id="12" w:author="S Cook PhD" w:date="2025-08-06T15:57:00Z" w16du:dateUtc="2025-08-06T19:57:00Z">
        <w:r w:rsidR="009226F9">
          <w:rPr>
            <w:rFonts w:ascii="Times New Roman" w:eastAsia="宋体" w:hAnsi="Times New Roman" w:cs="Times New Roman"/>
            <w:color w:val="000000"/>
            <w:kern w:val="0"/>
            <w:szCs w:val="22"/>
            <w14:ligatures w14:val="none"/>
          </w:rPr>
          <w:t>mean</w:t>
        </w:r>
      </w:ins>
      <w:ins w:id="13" w:author="S Cook PhD" w:date="2025-08-06T15:58:00Z" w16du:dateUtc="2025-08-06T19:58:00Z">
        <w:r w:rsidR="009226F9">
          <w:rPr>
            <w:rFonts w:ascii="Times New Roman" w:eastAsia="宋体" w:hAnsi="Times New Roman" w:cs="Times New Roman"/>
            <w:color w:val="000000"/>
            <w:kern w:val="0"/>
            <w:szCs w:val="22"/>
            <w14:ligatures w14:val="none"/>
          </w:rPr>
          <w:t>t</w:t>
        </w:r>
      </w:ins>
      <w:ins w:id="14" w:author="S Cook PhD" w:date="2025-08-06T15:57:00Z" w16du:dateUtc="2025-08-06T19:57:00Z">
        <w:r w:rsidR="009226F9">
          <w:rPr>
            <w:rFonts w:ascii="Times New Roman" w:eastAsia="宋体" w:hAnsi="Times New Roman" w:cs="Times New Roman"/>
            <w:color w:val="000000"/>
            <w:kern w:val="0"/>
            <w:szCs w:val="22"/>
            <w14:ligatures w14:val="none"/>
          </w:rPr>
          <w:t xml:space="preserve"> that the</w:t>
        </w:r>
        <w:commentRangeStart w:id="15"/>
        <w:r w:rsidR="009226F9">
          <w:rPr>
            <w:rFonts w:ascii="Times New Roman" w:eastAsia="宋体" w:hAnsi="Times New Roman" w:cs="Times New Roman"/>
            <w:color w:val="000000"/>
            <w:kern w:val="0"/>
            <w:szCs w:val="22"/>
            <w14:ligatures w14:val="none"/>
          </w:rPr>
          <w:t>re is cons</w:t>
        </w:r>
      </w:ins>
      <w:ins w:id="16" w:author="S Cook PhD" w:date="2025-08-06T15:58:00Z" w16du:dateUtc="2025-08-06T19:58:00Z">
        <w:r w:rsidR="009226F9">
          <w:rPr>
            <w:rFonts w:ascii="Times New Roman" w:eastAsia="宋体" w:hAnsi="Times New Roman" w:cs="Times New Roman"/>
            <w:color w:val="000000"/>
            <w:kern w:val="0"/>
            <w:szCs w:val="22"/>
            <w14:ligatures w14:val="none"/>
          </w:rPr>
          <w:t xml:space="preserve">istent demand </w:t>
        </w:r>
      </w:ins>
      <w:ins w:id="17" w:author="S Cook PhD" w:date="2025-08-06T15:59:00Z" w16du:dateUtc="2025-08-06T19:59:00Z">
        <w:r w:rsidR="009226F9">
          <w:rPr>
            <w:rFonts w:ascii="Times New Roman" w:eastAsia="宋体" w:hAnsi="Times New Roman" w:cs="Times New Roman"/>
            <w:color w:val="000000"/>
            <w:kern w:val="0"/>
            <w:szCs w:val="22"/>
            <w14:ligatures w14:val="none"/>
          </w:rPr>
          <w:t>in the</w:t>
        </w:r>
      </w:ins>
      <w:ins w:id="18" w:author="S Cook PhD" w:date="2025-08-06T15:58:00Z" w16du:dateUtc="2025-08-06T19:58:00Z">
        <w:r w:rsidR="009226F9">
          <w:rPr>
            <w:rFonts w:ascii="Times New Roman" w:eastAsia="宋体" w:hAnsi="Times New Roman" w:cs="Times New Roman"/>
            <w:color w:val="000000"/>
            <w:kern w:val="0"/>
            <w:szCs w:val="22"/>
            <w14:ligatures w14:val="none"/>
          </w:rPr>
          <w:t xml:space="preserve"> </w:t>
        </w:r>
      </w:ins>
      <w:commentRangeEnd w:id="15"/>
      <w:ins w:id="19" w:author="S Cook PhD" w:date="2025-08-06T15:59:00Z" w16du:dateUtc="2025-08-06T19:59:00Z">
        <w:r w:rsidR="009226F9">
          <w:rPr>
            <w:rStyle w:val="af0"/>
          </w:rPr>
          <w:commentReference w:id="15"/>
        </w:r>
      </w:ins>
      <w:ins w:id="20" w:author="S Cook PhD" w:date="2025-08-06T15:58:00Z" w16du:dateUtc="2025-08-06T19:58:00Z">
        <w:r w:rsidR="009226F9">
          <w:rPr>
            <w:rFonts w:ascii="Times New Roman" w:eastAsia="宋体" w:hAnsi="Times New Roman" w:cs="Times New Roman"/>
            <w:color w:val="000000"/>
            <w:kern w:val="0"/>
            <w:szCs w:val="22"/>
            <w14:ligatures w14:val="none"/>
          </w:rPr>
          <w:t>ophthalmic medical device</w:t>
        </w:r>
      </w:ins>
      <w:ins w:id="21" w:author="S Cook PhD" w:date="2025-08-06T15:59:00Z" w16du:dateUtc="2025-08-06T19:59:00Z">
        <w:r w:rsidR="009226F9">
          <w:rPr>
            <w:rFonts w:ascii="Times New Roman" w:eastAsia="宋体" w:hAnsi="Times New Roman" w:cs="Times New Roman"/>
            <w:color w:val="000000"/>
            <w:kern w:val="0"/>
            <w:szCs w:val="22"/>
            <w14:ligatures w14:val="none"/>
          </w:rPr>
          <w:t xml:space="preserve"> sector</w:t>
        </w:r>
      </w:ins>
      <w:r w:rsidRPr="00D6368D">
        <w:rPr>
          <w:rFonts w:ascii="Times New Roman" w:eastAsia="宋体" w:hAnsi="Times New Roman" w:cs="Times New Roman"/>
          <w:color w:val="000000"/>
          <w:kern w:val="0"/>
          <w:szCs w:val="22"/>
          <w14:ligatures w14:val="none"/>
        </w:rPr>
        <w:t>. This report examines a comparable trio of specialized firms within this industry: STAAR Surgical (</w:t>
      </w:r>
      <w:commentRangeStart w:id="22"/>
      <w:r w:rsidRPr="00D6368D">
        <w:rPr>
          <w:rFonts w:ascii="Times New Roman" w:eastAsia="宋体" w:hAnsi="Times New Roman" w:cs="Times New Roman"/>
          <w:color w:val="000000"/>
          <w:kern w:val="0"/>
          <w:szCs w:val="22"/>
          <w14:ligatures w14:val="none"/>
        </w:rPr>
        <w:t>STAA</w:t>
      </w:r>
      <w:commentRangeEnd w:id="22"/>
      <w:r w:rsidR="005F7CC1">
        <w:rPr>
          <w:rStyle w:val="af0"/>
        </w:rPr>
        <w:commentReference w:id="22"/>
      </w:r>
      <w:r w:rsidRPr="00D6368D">
        <w:rPr>
          <w:rFonts w:ascii="Times New Roman" w:eastAsia="宋体" w:hAnsi="Times New Roman" w:cs="Times New Roman"/>
          <w:color w:val="000000"/>
          <w:kern w:val="0"/>
          <w:szCs w:val="22"/>
          <w14:ligatures w14:val="none"/>
        </w:rPr>
        <w:t xml:space="preserve">), a company </w:t>
      </w:r>
      <w:del w:id="23" w:author="S Cook PhD" w:date="2025-08-06T16:00:00Z" w16du:dateUtc="2025-08-06T20:00:00Z">
        <w:r w:rsidRPr="00D6368D" w:rsidDel="009226F9">
          <w:rPr>
            <w:rFonts w:ascii="Times New Roman" w:eastAsia="宋体" w:hAnsi="Times New Roman" w:cs="Times New Roman"/>
            <w:color w:val="000000"/>
            <w:kern w:val="0"/>
            <w:szCs w:val="22"/>
            <w14:ligatures w14:val="none"/>
          </w:rPr>
          <w:delText xml:space="preserve">that offers </w:delText>
        </w:r>
      </w:del>
      <w:ins w:id="24" w:author="S Cook PhD" w:date="2025-08-06T16:00:00Z" w16du:dateUtc="2025-08-06T20:00:00Z">
        <w:r w:rsidR="009226F9" w:rsidRPr="00D6368D">
          <w:rPr>
            <w:rFonts w:ascii="Times New Roman" w:eastAsia="宋体" w:hAnsi="Times New Roman" w:cs="Times New Roman"/>
            <w:color w:val="000000"/>
            <w:kern w:val="0"/>
            <w:szCs w:val="22"/>
            <w14:ligatures w14:val="none"/>
          </w:rPr>
          <w:t>offer</w:t>
        </w:r>
        <w:r w:rsidR="009226F9">
          <w:rPr>
            <w:rFonts w:ascii="Times New Roman" w:eastAsia="宋体" w:hAnsi="Times New Roman" w:cs="Times New Roman"/>
            <w:color w:val="000000"/>
            <w:kern w:val="0"/>
            <w:szCs w:val="22"/>
            <w14:ligatures w14:val="none"/>
          </w:rPr>
          <w:t>ing</w:t>
        </w:r>
        <w:r w:rsidR="009226F9" w:rsidRPr="00D6368D">
          <w:rPr>
            <w:rFonts w:ascii="Times New Roman" w:eastAsia="宋体" w:hAnsi="Times New Roman" w:cs="Times New Roman"/>
            <w:color w:val="000000"/>
            <w:kern w:val="0"/>
            <w:szCs w:val="22"/>
            <w14:ligatures w14:val="none"/>
          </w:rPr>
          <w:t xml:space="preserve"> </w:t>
        </w:r>
      </w:ins>
      <w:r w:rsidRPr="00D6368D">
        <w:rPr>
          <w:rFonts w:ascii="Times New Roman" w:eastAsia="宋体" w:hAnsi="Times New Roman" w:cs="Times New Roman"/>
          <w:color w:val="000000"/>
          <w:kern w:val="0"/>
          <w:szCs w:val="22"/>
          <w14:ligatures w14:val="none"/>
        </w:rPr>
        <w:t>an alternative to traditional vision correction; EyePoint Pharmaceuticals (EYPT), a biotechnology firm focused on treatments for retinal diseases; and RxSight (RXST), the</w:t>
      </w:r>
      <w:ins w:id="25" w:author="S Cook PhD" w:date="2025-08-06T16:00:00Z" w16du:dateUtc="2025-08-06T20:00:00Z">
        <w:r w:rsidR="009226F9">
          <w:rPr>
            <w:rFonts w:ascii="Times New Roman" w:eastAsia="宋体" w:hAnsi="Times New Roman" w:cs="Times New Roman"/>
            <w:color w:val="000000"/>
            <w:kern w:val="0"/>
            <w:szCs w:val="22"/>
            <w14:ligatures w14:val="none"/>
          </w:rPr>
          <w:t xml:space="preserve"> firm that</w:t>
        </w:r>
      </w:ins>
      <w:r w:rsidRPr="00D6368D">
        <w:rPr>
          <w:rFonts w:ascii="Times New Roman" w:eastAsia="宋体" w:hAnsi="Times New Roman" w:cs="Times New Roman"/>
          <w:color w:val="000000"/>
          <w:kern w:val="0"/>
          <w:szCs w:val="22"/>
          <w14:ligatures w14:val="none"/>
        </w:rPr>
        <w:t xml:space="preserve"> </w:t>
      </w:r>
      <w:del w:id="26" w:author="S Cook PhD" w:date="2025-08-06T16:00:00Z" w16du:dateUtc="2025-08-06T20:00:00Z">
        <w:r w:rsidRPr="00D6368D" w:rsidDel="009226F9">
          <w:rPr>
            <w:rFonts w:ascii="Times New Roman" w:eastAsia="宋体" w:hAnsi="Times New Roman" w:cs="Times New Roman"/>
            <w:color w:val="000000"/>
            <w:kern w:val="0"/>
            <w:szCs w:val="22"/>
            <w14:ligatures w14:val="none"/>
          </w:rPr>
          <w:delText xml:space="preserve">commercializer </w:delText>
        </w:r>
      </w:del>
      <w:ins w:id="27" w:author="S Cook PhD" w:date="2025-08-06T16:00:00Z" w16du:dateUtc="2025-08-06T20:00:00Z">
        <w:r w:rsidR="009226F9" w:rsidRPr="00D6368D">
          <w:rPr>
            <w:rFonts w:ascii="Times New Roman" w:eastAsia="宋体" w:hAnsi="Times New Roman" w:cs="Times New Roman"/>
            <w:color w:val="000000"/>
            <w:kern w:val="0"/>
            <w:szCs w:val="22"/>
            <w14:ligatures w14:val="none"/>
          </w:rPr>
          <w:t>commercialize</w:t>
        </w:r>
        <w:r w:rsidR="009226F9">
          <w:rPr>
            <w:rFonts w:ascii="Times New Roman" w:eastAsia="宋体" w:hAnsi="Times New Roman" w:cs="Times New Roman"/>
            <w:color w:val="000000"/>
            <w:kern w:val="0"/>
            <w:szCs w:val="22"/>
            <w14:ligatures w14:val="none"/>
          </w:rPr>
          <w:t>d</w:t>
        </w:r>
        <w:r w:rsidR="009226F9" w:rsidRPr="00D6368D">
          <w:rPr>
            <w:rFonts w:ascii="Times New Roman" w:eastAsia="宋体" w:hAnsi="Times New Roman" w:cs="Times New Roman"/>
            <w:color w:val="000000"/>
            <w:kern w:val="0"/>
            <w:szCs w:val="22"/>
            <w14:ligatures w14:val="none"/>
          </w:rPr>
          <w:t xml:space="preserve"> </w:t>
        </w:r>
      </w:ins>
      <w:del w:id="28" w:author="S Cook PhD" w:date="2025-08-06T16:00:00Z" w16du:dateUtc="2025-08-06T20:00:00Z">
        <w:r w:rsidRPr="00D6368D" w:rsidDel="009226F9">
          <w:rPr>
            <w:rFonts w:ascii="Times New Roman" w:eastAsia="宋体" w:hAnsi="Times New Roman" w:cs="Times New Roman"/>
            <w:color w:val="000000"/>
            <w:kern w:val="0"/>
            <w:szCs w:val="22"/>
            <w14:ligatures w14:val="none"/>
          </w:rPr>
          <w:delText xml:space="preserve">of </w:delText>
        </w:r>
      </w:del>
      <w:r w:rsidRPr="00D6368D">
        <w:rPr>
          <w:rFonts w:ascii="Times New Roman" w:eastAsia="宋体" w:hAnsi="Times New Roman" w:cs="Times New Roman"/>
          <w:color w:val="000000"/>
          <w:kern w:val="0"/>
          <w:szCs w:val="22"/>
          <w14:ligatures w14:val="none"/>
        </w:rPr>
        <w:t xml:space="preserve">the first </w:t>
      </w:r>
      <w:ins w:id="29" w:author="S Cook PhD" w:date="2025-08-06T16:00:00Z" w16du:dateUtc="2025-08-06T20:00:00Z">
        <w:r w:rsidR="009226F9">
          <w:rPr>
            <w:rFonts w:ascii="Times New Roman" w:eastAsia="宋体" w:hAnsi="Times New Roman" w:cs="Times New Roman"/>
            <w:color w:val="000000"/>
            <w:kern w:val="0"/>
            <w:szCs w:val="22"/>
            <w14:ligatures w14:val="none"/>
          </w:rPr>
          <w:t>(</w:t>
        </w:r>
      </w:ins>
      <w:r w:rsidRPr="00D6368D">
        <w:rPr>
          <w:rFonts w:ascii="Times New Roman" w:eastAsia="宋体" w:hAnsi="Times New Roman" w:cs="Times New Roman"/>
          <w:color w:val="000000"/>
          <w:kern w:val="0"/>
          <w:szCs w:val="22"/>
          <w14:ligatures w14:val="none"/>
        </w:rPr>
        <w:t>and only</w:t>
      </w:r>
      <w:ins w:id="30" w:author="S Cook PhD" w:date="2025-08-06T16:00:00Z" w16du:dateUtc="2025-08-06T20:00:00Z">
        <w:r w:rsidR="009226F9">
          <w:rPr>
            <w:rFonts w:ascii="Times New Roman" w:eastAsia="宋体" w:hAnsi="Times New Roman" w:cs="Times New Roman"/>
            <w:color w:val="000000"/>
            <w:kern w:val="0"/>
            <w:szCs w:val="22"/>
            <w14:ligatures w14:val="none"/>
          </w:rPr>
          <w:t>)</w:t>
        </w:r>
      </w:ins>
      <w:r w:rsidRPr="00D6368D">
        <w:rPr>
          <w:rFonts w:ascii="Times New Roman" w:eastAsia="宋体" w:hAnsi="Times New Roman" w:cs="Times New Roman"/>
          <w:color w:val="000000"/>
          <w:kern w:val="0"/>
          <w:szCs w:val="22"/>
          <w14:ligatures w14:val="none"/>
        </w:rPr>
        <w:t xml:space="preserve"> post-surgery adjustable intraocular lens. </w:t>
      </w:r>
      <w:del w:id="31" w:author="S Cook PhD" w:date="2025-08-06T16:01:00Z" w16du:dateUtc="2025-08-06T20:01:00Z">
        <w:r w:rsidRPr="00D6368D" w:rsidDel="009226F9">
          <w:rPr>
            <w:rFonts w:ascii="Times New Roman" w:eastAsia="宋体" w:hAnsi="Times New Roman" w:cs="Times New Roman"/>
            <w:color w:val="000000"/>
            <w:kern w:val="0"/>
            <w:szCs w:val="22"/>
            <w14:ligatures w14:val="none"/>
          </w:rPr>
          <w:delText xml:space="preserve">The analysis aims to understand </w:delText>
        </w:r>
      </w:del>
      <w:ins w:id="32" w:author="S Cook PhD" w:date="2025-08-06T16:01:00Z" w16du:dateUtc="2025-08-06T20:01:00Z">
        <w:r w:rsidR="009226F9">
          <w:rPr>
            <w:rFonts w:ascii="Times New Roman" w:eastAsia="宋体" w:hAnsi="Times New Roman" w:cs="Times New Roman"/>
            <w:color w:val="000000"/>
            <w:kern w:val="0"/>
            <w:szCs w:val="22"/>
            <w14:ligatures w14:val="none"/>
          </w:rPr>
          <w:t>T</w:t>
        </w:r>
      </w:ins>
      <w:del w:id="33" w:author="S Cook PhD" w:date="2025-08-06T16:01:00Z" w16du:dateUtc="2025-08-06T20:01:00Z">
        <w:r w:rsidRPr="00D6368D" w:rsidDel="009226F9">
          <w:rPr>
            <w:rFonts w:ascii="Times New Roman" w:eastAsia="宋体" w:hAnsi="Times New Roman" w:cs="Times New Roman"/>
            <w:color w:val="000000"/>
            <w:kern w:val="0"/>
            <w:szCs w:val="22"/>
            <w14:ligatures w14:val="none"/>
          </w:rPr>
          <w:delText>t</w:delText>
        </w:r>
      </w:del>
      <w:r w:rsidRPr="00D6368D">
        <w:rPr>
          <w:rFonts w:ascii="Times New Roman" w:eastAsia="宋体" w:hAnsi="Times New Roman" w:cs="Times New Roman"/>
          <w:color w:val="000000"/>
          <w:kern w:val="0"/>
          <w:szCs w:val="22"/>
          <w14:ligatures w14:val="none"/>
        </w:rPr>
        <w:t xml:space="preserve">he strategic positioning and financial health of each company </w:t>
      </w:r>
      <w:ins w:id="34" w:author="S Cook PhD" w:date="2025-08-06T16:24:00Z" w16du:dateUtc="2025-08-06T20:24:00Z">
        <w:r w:rsidR="00FA31F2">
          <w:rPr>
            <w:rFonts w:ascii="Times New Roman" w:eastAsia="宋体" w:hAnsi="Times New Roman" w:cs="Times New Roman"/>
            <w:color w:val="000000"/>
            <w:kern w:val="0"/>
            <w:szCs w:val="22"/>
            <w14:ligatures w14:val="none"/>
          </w:rPr>
          <w:t>are</w:t>
        </w:r>
      </w:ins>
      <w:ins w:id="35" w:author="S Cook PhD" w:date="2025-08-06T16:01:00Z" w16du:dateUtc="2025-08-06T20:01:00Z">
        <w:r w:rsidR="009226F9">
          <w:rPr>
            <w:rFonts w:ascii="Times New Roman" w:eastAsia="宋体" w:hAnsi="Times New Roman" w:cs="Times New Roman"/>
            <w:color w:val="000000"/>
            <w:kern w:val="0"/>
            <w:szCs w:val="22"/>
            <w14:ligatures w14:val="none"/>
          </w:rPr>
          <w:t xml:space="preserve"> analyzed as the basis for</w:t>
        </w:r>
      </w:ins>
      <w:del w:id="36" w:author="S Cook PhD" w:date="2025-08-06T16:01:00Z" w16du:dateUtc="2025-08-06T20:01:00Z">
        <w:r w:rsidRPr="00D6368D" w:rsidDel="009226F9">
          <w:rPr>
            <w:rFonts w:ascii="Times New Roman" w:eastAsia="宋体" w:hAnsi="Times New Roman" w:cs="Times New Roman"/>
            <w:color w:val="000000"/>
            <w:kern w:val="0"/>
            <w:szCs w:val="22"/>
            <w14:ligatures w14:val="none"/>
          </w:rPr>
          <w:delText>to provide</w:delText>
        </w:r>
      </w:del>
      <w:r w:rsidRPr="00D6368D">
        <w:rPr>
          <w:rFonts w:ascii="Times New Roman" w:eastAsia="宋体" w:hAnsi="Times New Roman" w:cs="Times New Roman"/>
          <w:color w:val="000000"/>
          <w:kern w:val="0"/>
          <w:szCs w:val="22"/>
          <w14:ligatures w14:val="none"/>
        </w:rPr>
        <w:t xml:space="preserve"> a clear investment recommendation.</w:t>
      </w:r>
    </w:p>
    <w:p w14:paraId="35409AED" w14:textId="77777777" w:rsidR="00D6368D" w:rsidRPr="00D6368D" w:rsidRDefault="00D6368D" w:rsidP="00D6368D">
      <w:pPr>
        <w:widowControl/>
        <w:spacing w:before="280" w:after="80" w:line="240" w:lineRule="auto"/>
        <w:outlineLvl w:val="3"/>
        <w:rPr>
          <w:rFonts w:ascii="Times New Roman" w:eastAsia="宋体" w:hAnsi="Times New Roman" w:cs="Times New Roman"/>
          <w:b/>
          <w:bCs/>
          <w:kern w:val="0"/>
          <w:sz w:val="24"/>
          <w14:ligatures w14:val="none"/>
        </w:rPr>
      </w:pPr>
      <w:r w:rsidRPr="00D6368D">
        <w:rPr>
          <w:rFonts w:ascii="Times New Roman" w:eastAsia="宋体" w:hAnsi="Times New Roman" w:cs="Times New Roman"/>
          <w:b/>
          <w:bCs/>
          <w:color w:val="666666"/>
          <w:kern w:val="0"/>
          <w:sz w:val="24"/>
          <w14:ligatures w14:val="none"/>
        </w:rPr>
        <w:t>1. Information: Understanding the Competitors</w:t>
      </w:r>
    </w:p>
    <w:p w14:paraId="0A844899" w14:textId="5A6B5D0D" w:rsidR="00D6368D" w:rsidRPr="00D6368D" w:rsidRDefault="005F7CC1" w:rsidP="00D6368D">
      <w:pPr>
        <w:widowControl/>
        <w:spacing w:after="0" w:line="240" w:lineRule="auto"/>
        <w:rPr>
          <w:rFonts w:ascii="Times New Roman" w:eastAsia="宋体" w:hAnsi="Times New Roman" w:cs="Times New Roman"/>
          <w:kern w:val="0"/>
          <w:sz w:val="24"/>
          <w14:ligatures w14:val="none"/>
        </w:rPr>
      </w:pPr>
      <w:commentRangeStart w:id="37"/>
      <w:ins w:id="38" w:author="S Cook PhD" w:date="2025-08-06T16:12:00Z" w16du:dateUtc="2025-08-06T20:12:00Z">
        <w:r w:rsidRPr="00D6368D">
          <w:rPr>
            <w:rFonts w:ascii="Times New Roman" w:eastAsia="宋体" w:hAnsi="Times New Roman" w:cs="Times New Roman"/>
            <w:b/>
            <w:bCs/>
            <w:color w:val="000000"/>
            <w:kern w:val="0"/>
            <w:szCs w:val="22"/>
            <w14:ligatures w14:val="none"/>
          </w:rPr>
          <w:t>The Established Innovator</w:t>
        </w:r>
      </w:ins>
      <w:del w:id="39" w:author="S Cook PhD" w:date="2025-08-06T16:13:00Z" w16du:dateUtc="2025-08-06T20:13:00Z">
        <w:r w:rsidR="00D6368D" w:rsidRPr="00D6368D" w:rsidDel="005F7CC1">
          <w:rPr>
            <w:rFonts w:ascii="Times New Roman" w:eastAsia="宋体" w:hAnsi="Times New Roman" w:cs="Times New Roman"/>
            <w:b/>
            <w:bCs/>
            <w:color w:val="000000"/>
            <w:kern w:val="0"/>
            <w:szCs w:val="22"/>
            <w14:ligatures w14:val="none"/>
          </w:rPr>
          <w:delText>STAAR Surgical (STAA)</w:delText>
        </w:r>
      </w:del>
      <w:r w:rsidR="00D6368D" w:rsidRPr="00D6368D">
        <w:rPr>
          <w:rFonts w:ascii="Times New Roman" w:eastAsia="宋体" w:hAnsi="Times New Roman" w:cs="Times New Roman"/>
          <w:b/>
          <w:bCs/>
          <w:color w:val="000000"/>
          <w:kern w:val="0"/>
          <w:szCs w:val="22"/>
          <w14:ligatures w14:val="none"/>
        </w:rPr>
        <w:t xml:space="preserve">: </w:t>
      </w:r>
      <w:del w:id="40" w:author="S Cook PhD" w:date="2025-08-06T16:12:00Z" w16du:dateUtc="2025-08-06T20:12:00Z">
        <w:r w:rsidR="00D6368D" w:rsidRPr="00D6368D" w:rsidDel="005F7CC1">
          <w:rPr>
            <w:rFonts w:ascii="Times New Roman" w:eastAsia="宋体" w:hAnsi="Times New Roman" w:cs="Times New Roman"/>
            <w:b/>
            <w:bCs/>
            <w:color w:val="000000"/>
            <w:kern w:val="0"/>
            <w:szCs w:val="22"/>
            <w14:ligatures w14:val="none"/>
          </w:rPr>
          <w:delText>The Established Innovator</w:delText>
        </w:r>
        <w:r w:rsidR="00D6368D" w:rsidRPr="00D6368D" w:rsidDel="005F7CC1">
          <w:rPr>
            <w:rFonts w:ascii="Times New Roman" w:eastAsia="宋体" w:hAnsi="Times New Roman" w:cs="Times New Roman"/>
            <w:color w:val="000000"/>
            <w:kern w:val="0"/>
            <w:szCs w:val="22"/>
            <w14:ligatures w14:val="none"/>
          </w:rPr>
          <w:delText xml:space="preserve"> </w:delText>
        </w:r>
      </w:del>
      <w:r w:rsidR="00D6368D" w:rsidRPr="00D6368D">
        <w:rPr>
          <w:rFonts w:ascii="Times New Roman" w:eastAsia="宋体" w:hAnsi="Times New Roman" w:cs="Times New Roman"/>
          <w:color w:val="000000"/>
          <w:kern w:val="0"/>
          <w:szCs w:val="22"/>
          <w14:ligatures w14:val="none"/>
        </w:rPr>
        <w:t>STA</w:t>
      </w:r>
      <w:commentRangeEnd w:id="37"/>
      <w:r>
        <w:rPr>
          <w:rStyle w:val="af0"/>
        </w:rPr>
        <w:commentReference w:id="37"/>
      </w:r>
      <w:r w:rsidR="00D6368D" w:rsidRPr="00D6368D">
        <w:rPr>
          <w:rFonts w:ascii="Times New Roman" w:eastAsia="宋体" w:hAnsi="Times New Roman" w:cs="Times New Roman"/>
          <w:color w:val="000000"/>
          <w:kern w:val="0"/>
          <w:szCs w:val="22"/>
          <w14:ligatures w14:val="none"/>
        </w:rPr>
        <w:t xml:space="preserve">AR Surgical designs, manufactures, and sells </w:t>
      </w:r>
      <w:del w:id="41" w:author="S Cook PhD" w:date="2025-08-06T16:02:00Z" w16du:dateUtc="2025-08-06T20:02:00Z">
        <w:r w:rsidR="00D6368D" w:rsidRPr="00D6368D" w:rsidDel="009226F9">
          <w:rPr>
            <w:rFonts w:ascii="Times New Roman" w:eastAsia="宋体" w:hAnsi="Times New Roman" w:cs="Times New Roman"/>
            <w:color w:val="000000"/>
            <w:kern w:val="0"/>
            <w:szCs w:val="22"/>
            <w14:ligatures w14:val="none"/>
          </w:rPr>
          <w:delText xml:space="preserve">Implantable </w:delText>
        </w:r>
      </w:del>
      <w:ins w:id="42" w:author="S Cook PhD" w:date="2025-08-06T16:02:00Z" w16du:dateUtc="2025-08-06T20:02:00Z">
        <w:r w:rsidR="009226F9">
          <w:rPr>
            <w:rFonts w:ascii="Times New Roman" w:eastAsia="宋体" w:hAnsi="Times New Roman" w:cs="Times New Roman"/>
            <w:color w:val="000000"/>
            <w:kern w:val="0"/>
            <w:szCs w:val="22"/>
            <w14:ligatures w14:val="none"/>
          </w:rPr>
          <w:t>i</w:t>
        </w:r>
        <w:r w:rsidR="009226F9" w:rsidRPr="00D6368D">
          <w:rPr>
            <w:rFonts w:ascii="Times New Roman" w:eastAsia="宋体" w:hAnsi="Times New Roman" w:cs="Times New Roman"/>
            <w:color w:val="000000"/>
            <w:kern w:val="0"/>
            <w:szCs w:val="22"/>
            <w14:ligatures w14:val="none"/>
          </w:rPr>
          <w:t xml:space="preserve">mplantable </w:t>
        </w:r>
        <w:r w:rsidR="009226F9">
          <w:rPr>
            <w:rFonts w:ascii="Times New Roman" w:eastAsia="宋体" w:hAnsi="Times New Roman" w:cs="Times New Roman"/>
            <w:color w:val="000000"/>
            <w:kern w:val="0"/>
            <w:szCs w:val="22"/>
            <w14:ligatures w14:val="none"/>
          </w:rPr>
          <w:t>c</w:t>
        </w:r>
      </w:ins>
      <w:del w:id="43" w:author="S Cook PhD" w:date="2025-08-06T16:02:00Z" w16du:dateUtc="2025-08-06T20:02:00Z">
        <w:r w:rsidR="00D6368D" w:rsidRPr="00D6368D" w:rsidDel="009226F9">
          <w:rPr>
            <w:rFonts w:ascii="Times New Roman" w:eastAsia="宋体" w:hAnsi="Times New Roman" w:cs="Times New Roman"/>
            <w:color w:val="000000"/>
            <w:kern w:val="0"/>
            <w:szCs w:val="22"/>
            <w14:ligatures w14:val="none"/>
          </w:rPr>
          <w:delText>C</w:delText>
        </w:r>
      </w:del>
      <w:r w:rsidR="00D6368D" w:rsidRPr="00D6368D">
        <w:rPr>
          <w:rFonts w:ascii="Times New Roman" w:eastAsia="宋体" w:hAnsi="Times New Roman" w:cs="Times New Roman"/>
          <w:color w:val="000000"/>
          <w:kern w:val="0"/>
          <w:szCs w:val="22"/>
          <w14:ligatures w14:val="none"/>
        </w:rPr>
        <w:t xml:space="preserve">ollamer </w:t>
      </w:r>
      <w:ins w:id="44" w:author="S Cook PhD" w:date="2025-08-06T16:02:00Z" w16du:dateUtc="2025-08-06T20:02:00Z">
        <w:r w:rsidR="009226F9">
          <w:rPr>
            <w:rFonts w:ascii="Times New Roman" w:eastAsia="宋体" w:hAnsi="Times New Roman" w:cs="Times New Roman"/>
            <w:color w:val="000000"/>
            <w:kern w:val="0"/>
            <w:szCs w:val="22"/>
            <w14:ligatures w14:val="none"/>
          </w:rPr>
          <w:t>l</w:t>
        </w:r>
      </w:ins>
      <w:del w:id="45" w:author="S Cook PhD" w:date="2025-08-06T16:02:00Z" w16du:dateUtc="2025-08-06T20:02:00Z">
        <w:r w:rsidR="00D6368D" w:rsidRPr="00D6368D" w:rsidDel="009226F9">
          <w:rPr>
            <w:rFonts w:ascii="Times New Roman" w:eastAsia="宋体" w:hAnsi="Times New Roman" w:cs="Times New Roman"/>
            <w:color w:val="000000"/>
            <w:kern w:val="0"/>
            <w:szCs w:val="22"/>
            <w14:ligatures w14:val="none"/>
          </w:rPr>
          <w:delText>L</w:delText>
        </w:r>
      </w:del>
      <w:r w:rsidR="00D6368D" w:rsidRPr="00D6368D">
        <w:rPr>
          <w:rFonts w:ascii="Times New Roman" w:eastAsia="宋体" w:hAnsi="Times New Roman" w:cs="Times New Roman"/>
          <w:color w:val="000000"/>
          <w:kern w:val="0"/>
          <w:szCs w:val="22"/>
          <w14:ligatures w14:val="none"/>
        </w:rPr>
        <w:t>enses (ICLs). I</w:t>
      </w:r>
      <w:commentRangeStart w:id="46"/>
      <w:r w:rsidR="00D6368D" w:rsidRPr="00D6368D">
        <w:rPr>
          <w:rFonts w:ascii="Times New Roman" w:eastAsia="宋体" w:hAnsi="Times New Roman" w:cs="Times New Roman"/>
          <w:color w:val="000000"/>
          <w:kern w:val="0"/>
          <w:szCs w:val="22"/>
          <w14:ligatures w14:val="none"/>
        </w:rPr>
        <w:t xml:space="preserve">ts flagship </w:t>
      </w:r>
      <w:ins w:id="47" w:author="S Cook PhD" w:date="2025-08-06T16:03:00Z" w16du:dateUtc="2025-08-06T20:03:00Z">
        <w:r w:rsidR="009226F9">
          <w:rPr>
            <w:rFonts w:ascii="Times New Roman" w:eastAsia="宋体" w:hAnsi="Times New Roman" w:cs="Times New Roman"/>
            <w:color w:val="000000"/>
            <w:kern w:val="0"/>
            <w:szCs w:val="22"/>
            <w14:ligatures w14:val="none"/>
          </w:rPr>
          <w:t xml:space="preserve">product family, </w:t>
        </w:r>
      </w:ins>
      <w:commentRangeEnd w:id="46"/>
      <w:ins w:id="48" w:author="S Cook PhD" w:date="2025-08-06T16:18:00Z" w16du:dateUtc="2025-08-06T20:18:00Z">
        <w:r>
          <w:rPr>
            <w:rStyle w:val="af0"/>
          </w:rPr>
          <w:commentReference w:id="46"/>
        </w:r>
      </w:ins>
      <w:r w:rsidR="00D6368D" w:rsidRPr="00D6368D">
        <w:rPr>
          <w:rFonts w:ascii="Times New Roman" w:eastAsia="宋体" w:hAnsi="Times New Roman" w:cs="Times New Roman"/>
          <w:color w:val="000000"/>
          <w:kern w:val="0"/>
          <w:szCs w:val="22"/>
          <w14:ligatures w14:val="none"/>
        </w:rPr>
        <w:t>EVO Visian ICL</w:t>
      </w:r>
      <w:ins w:id="49" w:author="S Cook PhD" w:date="2025-08-06T16:24:00Z" w16du:dateUtc="2025-08-06T20:24:00Z">
        <w:r w:rsidR="00FA31F2">
          <w:rPr>
            <w:rFonts w:ascii="Times New Roman" w:eastAsia="宋体" w:hAnsi="Times New Roman" w:cs="Times New Roman"/>
            <w:color w:val="000000"/>
            <w:kern w:val="0"/>
            <w:szCs w:val="22"/>
            <w14:ligatures w14:val="none"/>
          </w:rPr>
          <w:t>,</w:t>
        </w:r>
      </w:ins>
      <w:r w:rsidR="00D6368D" w:rsidRPr="00D6368D">
        <w:rPr>
          <w:rFonts w:ascii="Times New Roman" w:eastAsia="宋体" w:hAnsi="Times New Roman" w:cs="Times New Roman"/>
          <w:color w:val="000000"/>
          <w:kern w:val="0"/>
          <w:szCs w:val="22"/>
          <w14:ligatures w14:val="none"/>
        </w:rPr>
        <w:t xml:space="preserve"> </w:t>
      </w:r>
      <w:del w:id="50" w:author="S Cook PhD" w:date="2025-08-06T16:03:00Z" w16du:dateUtc="2025-08-06T20:03:00Z">
        <w:r w:rsidR="00D6368D" w:rsidRPr="00D6368D" w:rsidDel="009226F9">
          <w:rPr>
            <w:rFonts w:ascii="Times New Roman" w:eastAsia="宋体" w:hAnsi="Times New Roman" w:cs="Times New Roman"/>
            <w:color w:val="000000"/>
            <w:kern w:val="0"/>
            <w:szCs w:val="22"/>
            <w14:ligatures w14:val="none"/>
          </w:rPr>
          <w:delText xml:space="preserve">family </w:delText>
        </w:r>
      </w:del>
      <w:r w:rsidR="00D6368D" w:rsidRPr="00D6368D">
        <w:rPr>
          <w:rFonts w:ascii="Times New Roman" w:eastAsia="宋体" w:hAnsi="Times New Roman" w:cs="Times New Roman"/>
          <w:color w:val="000000"/>
          <w:kern w:val="0"/>
          <w:szCs w:val="22"/>
          <w14:ligatures w14:val="none"/>
        </w:rPr>
        <w:t xml:space="preserve">is positioned as a premium, implantable lens that provides vision correction as an alternative to </w:t>
      </w:r>
      <w:r w:rsidR="00D6368D" w:rsidRPr="009F7B81">
        <w:rPr>
          <w:rFonts w:ascii="Times New Roman" w:eastAsia="宋体" w:hAnsi="Times New Roman" w:cs="Times New Roman"/>
          <w:bCs/>
          <w:color w:val="000000"/>
          <w:kern w:val="0"/>
          <w:szCs w:val="22"/>
          <w14:ligatures w14:val="none"/>
        </w:rPr>
        <w:t>LASIK, gl</w:t>
      </w:r>
      <w:r w:rsidR="00D6368D" w:rsidRPr="00D6368D">
        <w:rPr>
          <w:rFonts w:ascii="Times New Roman" w:eastAsia="宋体" w:hAnsi="Times New Roman" w:cs="Times New Roman"/>
          <w:color w:val="000000"/>
          <w:kern w:val="0"/>
          <w:szCs w:val="22"/>
          <w14:ligatures w14:val="none"/>
        </w:rPr>
        <w:t>asses, or contact lenses. The company</w:t>
      </w:r>
      <w:del w:id="51" w:author="S Cook PhD" w:date="2025-08-06T16:05:00Z" w16du:dateUtc="2025-08-06T20:05:00Z">
        <w:r w:rsidR="00D6368D" w:rsidRPr="00D6368D" w:rsidDel="009226F9">
          <w:rPr>
            <w:rFonts w:ascii="Times New Roman" w:eastAsia="宋体" w:hAnsi="Times New Roman" w:cs="Times New Roman"/>
            <w:color w:val="000000"/>
            <w:kern w:val="0"/>
            <w:szCs w:val="22"/>
            <w14:ligatures w14:val="none"/>
          </w:rPr>
          <w:delText>'</w:delText>
        </w:r>
      </w:del>
      <w:ins w:id="52" w:author="S Cook PhD" w:date="2025-08-06T16:22:00Z" w16du:dateUtc="2025-08-06T20:22:00Z">
        <w:r w:rsidR="00FA31F2">
          <w:rPr>
            <w:rFonts w:ascii="Times New Roman" w:eastAsia="宋体" w:hAnsi="Times New Roman" w:cs="Times New Roman"/>
            <w:color w:val="000000"/>
            <w:kern w:val="0"/>
            <w:szCs w:val="22"/>
            <w14:ligatures w14:val="none"/>
          </w:rPr>
          <w:t>’</w:t>
        </w:r>
      </w:ins>
      <w:r w:rsidR="00D6368D" w:rsidRPr="00D6368D">
        <w:rPr>
          <w:rFonts w:ascii="Times New Roman" w:eastAsia="宋体" w:hAnsi="Times New Roman" w:cs="Times New Roman"/>
          <w:color w:val="000000"/>
          <w:kern w:val="0"/>
          <w:szCs w:val="22"/>
          <w14:ligatures w14:val="none"/>
        </w:rPr>
        <w:t>s growth is largely dependent on</w:t>
      </w:r>
      <w:ins w:id="53" w:author="S Cook PhD" w:date="2025-08-06T16:22:00Z" w16du:dateUtc="2025-08-06T20:22:00Z">
        <w:r w:rsidR="00FA31F2">
          <w:rPr>
            <w:rFonts w:ascii="Times New Roman" w:eastAsia="宋体" w:hAnsi="Times New Roman" w:cs="Times New Roman"/>
            <w:color w:val="000000"/>
            <w:kern w:val="0"/>
            <w:szCs w:val="22"/>
            <w14:ligatures w14:val="none"/>
          </w:rPr>
          <w:t xml:space="preserve"> </w:t>
        </w:r>
        <w:r w:rsidR="00FA31F2" w:rsidRPr="00D6368D">
          <w:rPr>
            <w:rFonts w:ascii="Times New Roman" w:eastAsia="宋体" w:hAnsi="Times New Roman" w:cs="Times New Roman"/>
            <w:color w:val="000000"/>
            <w:kern w:val="0"/>
            <w:szCs w:val="22"/>
            <w14:ligatures w14:val="none"/>
          </w:rPr>
          <w:t>captur</w:t>
        </w:r>
        <w:r w:rsidR="00FA31F2">
          <w:rPr>
            <w:rFonts w:ascii="Times New Roman" w:eastAsia="宋体" w:hAnsi="Times New Roman" w:cs="Times New Roman"/>
            <w:color w:val="000000"/>
            <w:kern w:val="0"/>
            <w:szCs w:val="22"/>
            <w14:ligatures w14:val="none"/>
          </w:rPr>
          <w:t>ing</w:t>
        </w:r>
        <w:r w:rsidR="00FA31F2" w:rsidRPr="00D6368D">
          <w:rPr>
            <w:rFonts w:ascii="Times New Roman" w:eastAsia="宋体" w:hAnsi="Times New Roman" w:cs="Times New Roman"/>
            <w:color w:val="000000"/>
            <w:kern w:val="0"/>
            <w:szCs w:val="22"/>
            <w14:ligatures w14:val="none"/>
          </w:rPr>
          <w:t xml:space="preserve"> a share of the large global market for refractive vision correction</w:t>
        </w:r>
      </w:ins>
      <w:r w:rsidR="00D6368D" w:rsidRPr="00D6368D">
        <w:rPr>
          <w:rFonts w:ascii="Times New Roman" w:eastAsia="宋体" w:hAnsi="Times New Roman" w:cs="Times New Roman"/>
          <w:color w:val="000000"/>
          <w:kern w:val="0"/>
          <w:szCs w:val="22"/>
          <w14:ligatures w14:val="none"/>
        </w:rPr>
        <w:t xml:space="preserve"> </w:t>
      </w:r>
      <w:ins w:id="54" w:author="S Cook PhD" w:date="2025-08-06T16:24:00Z" w16du:dateUtc="2025-08-06T20:24:00Z">
        <w:r w:rsidR="00FA31F2">
          <w:rPr>
            <w:rFonts w:ascii="Times New Roman" w:eastAsia="宋体" w:hAnsi="Times New Roman" w:cs="Times New Roman"/>
            <w:color w:val="000000"/>
            <w:kern w:val="0"/>
            <w:szCs w:val="22"/>
            <w14:ligatures w14:val="none"/>
          </w:rPr>
          <w:t>by</w:t>
        </w:r>
      </w:ins>
      <w:ins w:id="55" w:author="S Cook PhD" w:date="2025-08-06T16:22:00Z" w16du:dateUtc="2025-08-06T20:22:00Z">
        <w:r w:rsidR="00FA31F2">
          <w:rPr>
            <w:rFonts w:ascii="Times New Roman" w:eastAsia="宋体" w:hAnsi="Times New Roman" w:cs="Times New Roman"/>
            <w:color w:val="000000"/>
            <w:kern w:val="0"/>
            <w:szCs w:val="22"/>
            <w14:ligatures w14:val="none"/>
          </w:rPr>
          <w:t xml:space="preserve"> </w:t>
        </w:r>
      </w:ins>
      <w:del w:id="56" w:author="S Cook PhD" w:date="2025-08-06T16:23:00Z" w16du:dateUtc="2025-08-06T20:23:00Z">
        <w:r w:rsidR="00D6368D" w:rsidRPr="00D6368D" w:rsidDel="00FA31F2">
          <w:rPr>
            <w:rFonts w:ascii="Times New Roman" w:eastAsia="宋体" w:hAnsi="Times New Roman" w:cs="Times New Roman"/>
            <w:color w:val="000000"/>
            <w:kern w:val="0"/>
            <w:szCs w:val="22"/>
            <w14:ligatures w14:val="none"/>
          </w:rPr>
          <w:delText xml:space="preserve">increasing </w:delText>
        </w:r>
      </w:del>
      <w:ins w:id="57" w:author="S Cook PhD" w:date="2025-08-06T16:23:00Z" w16du:dateUtc="2025-08-06T20:23:00Z">
        <w:r w:rsidR="00FA31F2">
          <w:rPr>
            <w:rFonts w:ascii="Times New Roman" w:eastAsia="宋体" w:hAnsi="Times New Roman" w:cs="Times New Roman"/>
            <w:color w:val="000000"/>
            <w:kern w:val="0"/>
            <w:szCs w:val="22"/>
            <w14:ligatures w14:val="none"/>
          </w:rPr>
          <w:t>boosting</w:t>
        </w:r>
        <w:r w:rsidR="00FA31F2" w:rsidRPr="00D6368D">
          <w:rPr>
            <w:rFonts w:ascii="Times New Roman" w:eastAsia="宋体" w:hAnsi="Times New Roman" w:cs="Times New Roman"/>
            <w:color w:val="000000"/>
            <w:kern w:val="0"/>
            <w:szCs w:val="22"/>
            <w14:ligatures w14:val="none"/>
          </w:rPr>
          <w:t xml:space="preserve"> </w:t>
        </w:r>
        <w:r w:rsidR="00FA31F2">
          <w:rPr>
            <w:rFonts w:ascii="Times New Roman" w:eastAsia="宋体" w:hAnsi="Times New Roman" w:cs="Times New Roman"/>
            <w:color w:val="000000"/>
            <w:kern w:val="0"/>
            <w:szCs w:val="22"/>
            <w14:ligatures w14:val="none"/>
          </w:rPr>
          <w:t>uptake</w:t>
        </w:r>
      </w:ins>
      <w:ins w:id="58" w:author="S Cook PhD" w:date="2025-08-06T16:21:00Z" w16du:dateUtc="2025-08-06T20:21:00Z">
        <w:r w:rsidR="00FA31F2">
          <w:rPr>
            <w:rFonts w:ascii="Times New Roman" w:eastAsia="宋体" w:hAnsi="Times New Roman" w:cs="Times New Roman"/>
            <w:color w:val="000000"/>
            <w:kern w:val="0"/>
            <w:szCs w:val="22"/>
            <w14:ligatures w14:val="none"/>
          </w:rPr>
          <w:t xml:space="preserve"> </w:t>
        </w:r>
      </w:ins>
      <w:ins w:id="59" w:author="S Cook PhD" w:date="2025-08-06T16:24:00Z" w16du:dateUtc="2025-08-06T20:24:00Z">
        <w:r w:rsidR="00FA31F2">
          <w:rPr>
            <w:rFonts w:ascii="Times New Roman" w:eastAsia="宋体" w:hAnsi="Times New Roman" w:cs="Times New Roman"/>
            <w:color w:val="000000"/>
            <w:kern w:val="0"/>
            <w:szCs w:val="22"/>
            <w14:ligatures w14:val="none"/>
          </w:rPr>
          <w:t>amo</w:t>
        </w:r>
      </w:ins>
      <w:ins w:id="60" w:author="S Cook PhD" w:date="2025-08-06T16:25:00Z" w16du:dateUtc="2025-08-06T20:25:00Z">
        <w:r w:rsidR="00FA31F2">
          <w:rPr>
            <w:rFonts w:ascii="Times New Roman" w:eastAsia="宋体" w:hAnsi="Times New Roman" w:cs="Times New Roman"/>
            <w:color w:val="000000"/>
            <w:kern w:val="0"/>
            <w:szCs w:val="22"/>
            <w14:ligatures w14:val="none"/>
          </w:rPr>
          <w:t>ng</w:t>
        </w:r>
      </w:ins>
      <w:ins w:id="61" w:author="S Cook PhD" w:date="2025-08-06T16:21:00Z" w16du:dateUtc="2025-08-06T20:21:00Z">
        <w:r w:rsidR="00FA31F2">
          <w:rPr>
            <w:rFonts w:ascii="Times New Roman" w:eastAsia="宋体" w:hAnsi="Times New Roman" w:cs="Times New Roman"/>
            <w:color w:val="000000"/>
            <w:kern w:val="0"/>
            <w:szCs w:val="22"/>
            <w14:ligatures w14:val="none"/>
          </w:rPr>
          <w:t xml:space="preserve"> </w:t>
        </w:r>
      </w:ins>
      <w:r w:rsidR="00D6368D" w:rsidRPr="00D6368D">
        <w:rPr>
          <w:rFonts w:ascii="Times New Roman" w:eastAsia="宋体" w:hAnsi="Times New Roman" w:cs="Times New Roman"/>
          <w:color w:val="000000"/>
          <w:kern w:val="0"/>
          <w:szCs w:val="22"/>
          <w14:ligatures w14:val="none"/>
        </w:rPr>
        <w:t>surgeon</w:t>
      </w:r>
      <w:ins w:id="62" w:author="S Cook PhD" w:date="2025-08-06T16:21:00Z" w16du:dateUtc="2025-08-06T20:21:00Z">
        <w:r w:rsidR="00FA31F2">
          <w:rPr>
            <w:rFonts w:ascii="Times New Roman" w:eastAsia="宋体" w:hAnsi="Times New Roman" w:cs="Times New Roman"/>
            <w:color w:val="000000"/>
            <w:kern w:val="0"/>
            <w:szCs w:val="22"/>
            <w14:ligatures w14:val="none"/>
          </w:rPr>
          <w:t>s</w:t>
        </w:r>
      </w:ins>
      <w:r w:rsidR="00D6368D" w:rsidRPr="00D6368D">
        <w:rPr>
          <w:rFonts w:ascii="Times New Roman" w:eastAsia="宋体" w:hAnsi="Times New Roman" w:cs="Times New Roman"/>
          <w:color w:val="000000"/>
          <w:kern w:val="0"/>
          <w:szCs w:val="22"/>
          <w14:ligatures w14:val="none"/>
        </w:rPr>
        <w:t xml:space="preserve"> </w:t>
      </w:r>
      <w:del w:id="63" w:author="S Cook PhD" w:date="2025-08-06T16:21:00Z" w16du:dateUtc="2025-08-06T20:21:00Z">
        <w:r w:rsidR="00D6368D" w:rsidRPr="00D6368D" w:rsidDel="00FA31F2">
          <w:rPr>
            <w:rFonts w:ascii="Times New Roman" w:eastAsia="宋体" w:hAnsi="Times New Roman" w:cs="Times New Roman"/>
            <w:color w:val="000000"/>
            <w:kern w:val="0"/>
            <w:szCs w:val="22"/>
            <w14:ligatures w14:val="none"/>
          </w:rPr>
          <w:delText xml:space="preserve">adoption </w:delText>
        </w:r>
      </w:del>
      <w:r w:rsidR="00D6368D" w:rsidRPr="00D6368D">
        <w:rPr>
          <w:rFonts w:ascii="Times New Roman" w:eastAsia="宋体" w:hAnsi="Times New Roman" w:cs="Times New Roman"/>
          <w:color w:val="000000"/>
          <w:kern w:val="0"/>
          <w:szCs w:val="22"/>
          <w14:ligatures w14:val="none"/>
        </w:rPr>
        <w:t xml:space="preserve">and </w:t>
      </w:r>
      <w:ins w:id="64" w:author="S Cook PhD" w:date="2025-08-06T16:25:00Z" w16du:dateUtc="2025-08-06T20:25:00Z">
        <w:r w:rsidR="00FA31F2">
          <w:rPr>
            <w:rFonts w:ascii="Times New Roman" w:eastAsia="宋体" w:hAnsi="Times New Roman" w:cs="Times New Roman"/>
            <w:color w:val="000000"/>
            <w:kern w:val="0"/>
            <w:szCs w:val="22"/>
            <w14:ligatures w14:val="none"/>
          </w:rPr>
          <w:t xml:space="preserve">through </w:t>
        </w:r>
      </w:ins>
      <w:r w:rsidR="00D6368D" w:rsidRPr="00D6368D">
        <w:rPr>
          <w:rFonts w:ascii="Times New Roman" w:eastAsia="宋体" w:hAnsi="Times New Roman" w:cs="Times New Roman"/>
          <w:color w:val="000000"/>
          <w:kern w:val="0"/>
          <w:szCs w:val="22"/>
          <w14:ligatures w14:val="none"/>
        </w:rPr>
        <w:t>direct-to-consumer marketing</w:t>
      </w:r>
      <w:del w:id="65" w:author="S Cook PhD" w:date="2025-08-06T16:22:00Z" w16du:dateUtc="2025-08-06T20:22:00Z">
        <w:r w:rsidR="00D6368D" w:rsidRPr="00D6368D" w:rsidDel="00FA31F2">
          <w:rPr>
            <w:rFonts w:ascii="Times New Roman" w:eastAsia="宋体" w:hAnsi="Times New Roman" w:cs="Times New Roman"/>
            <w:color w:val="000000"/>
            <w:kern w:val="0"/>
            <w:szCs w:val="22"/>
            <w14:ligatures w14:val="none"/>
          </w:rPr>
          <w:delText xml:space="preserve"> </w:delText>
        </w:r>
      </w:del>
      <w:del w:id="66" w:author="S Cook PhD" w:date="2025-08-06T16:21:00Z" w16du:dateUtc="2025-08-06T20:21:00Z">
        <w:r w:rsidR="00D6368D" w:rsidRPr="00D6368D" w:rsidDel="00FA31F2">
          <w:rPr>
            <w:rFonts w:ascii="Times New Roman" w:eastAsia="宋体" w:hAnsi="Times New Roman" w:cs="Times New Roman"/>
            <w:color w:val="000000"/>
            <w:kern w:val="0"/>
            <w:szCs w:val="22"/>
            <w14:ligatures w14:val="none"/>
          </w:rPr>
          <w:delText xml:space="preserve">efforts </w:delText>
        </w:r>
      </w:del>
      <w:del w:id="67" w:author="S Cook PhD" w:date="2025-08-06T16:22:00Z" w16du:dateUtc="2025-08-06T20:22:00Z">
        <w:r w:rsidR="00D6368D" w:rsidRPr="00D6368D" w:rsidDel="00FA31F2">
          <w:rPr>
            <w:rFonts w:ascii="Times New Roman" w:eastAsia="宋体" w:hAnsi="Times New Roman" w:cs="Times New Roman"/>
            <w:color w:val="000000"/>
            <w:kern w:val="0"/>
            <w:szCs w:val="22"/>
            <w14:ligatures w14:val="none"/>
          </w:rPr>
          <w:delText>to capture a share of the large global market for refractive vision correction</w:delText>
        </w:r>
      </w:del>
      <w:r w:rsidR="00D6368D" w:rsidRPr="00D6368D">
        <w:rPr>
          <w:rFonts w:ascii="Times New Roman" w:eastAsia="宋体" w:hAnsi="Times New Roman" w:cs="Times New Roman"/>
          <w:color w:val="000000"/>
          <w:kern w:val="0"/>
          <w:szCs w:val="22"/>
          <w14:ligatures w14:val="none"/>
        </w:rPr>
        <w:t>. STAAR has a significant international presence, with a substantial portion of its sales coming from the Asia-Pacific region.</w:t>
      </w:r>
    </w:p>
    <w:p w14:paraId="0FE1C889" w14:textId="77777777" w:rsidR="00D6368D" w:rsidRPr="00D6368D" w:rsidRDefault="00D6368D" w:rsidP="00D6368D">
      <w:pPr>
        <w:widowControl/>
        <w:spacing w:after="0" w:line="240" w:lineRule="auto"/>
        <w:rPr>
          <w:rFonts w:ascii="Times New Roman" w:eastAsia="宋体" w:hAnsi="Times New Roman" w:cs="Times New Roman"/>
          <w:kern w:val="0"/>
          <w:sz w:val="24"/>
          <w14:ligatures w14:val="none"/>
        </w:rPr>
      </w:pPr>
    </w:p>
    <w:p w14:paraId="63D6F706" w14:textId="473F4AED" w:rsidR="00D6368D" w:rsidRPr="00D6368D" w:rsidRDefault="00D6368D" w:rsidP="00D6368D">
      <w:pPr>
        <w:widowControl/>
        <w:spacing w:after="0" w:line="240" w:lineRule="auto"/>
        <w:rPr>
          <w:rFonts w:ascii="Times New Roman" w:eastAsia="宋体" w:hAnsi="Times New Roman" w:cs="Times New Roman"/>
          <w:kern w:val="0"/>
          <w:sz w:val="24"/>
          <w14:ligatures w14:val="none"/>
        </w:rPr>
      </w:pPr>
      <w:del w:id="68" w:author="S Cook PhD" w:date="2025-08-06T16:19:00Z" w16du:dateUtc="2025-08-06T20:19:00Z">
        <w:r w:rsidRPr="00D6368D" w:rsidDel="00FA31F2">
          <w:rPr>
            <w:rFonts w:ascii="Times New Roman" w:eastAsia="宋体" w:hAnsi="Times New Roman" w:cs="Times New Roman"/>
            <w:b/>
            <w:bCs/>
            <w:color w:val="000000"/>
            <w:kern w:val="0"/>
            <w:szCs w:val="22"/>
            <w14:ligatures w14:val="none"/>
          </w:rPr>
          <w:delText xml:space="preserve">EyePoint Pharmaceuticals (EYPT): </w:delText>
        </w:r>
      </w:del>
      <w:r w:rsidRPr="00D6368D">
        <w:rPr>
          <w:rFonts w:ascii="Times New Roman" w:eastAsia="宋体" w:hAnsi="Times New Roman" w:cs="Times New Roman"/>
          <w:b/>
          <w:bCs/>
          <w:color w:val="000000"/>
          <w:kern w:val="0"/>
          <w:szCs w:val="22"/>
          <w14:ligatures w14:val="none"/>
        </w:rPr>
        <w:t>The High-Risk R&amp;D Play</w:t>
      </w:r>
      <w:ins w:id="69" w:author="S Cook PhD" w:date="2025-08-06T16:25:00Z" w16du:dateUtc="2025-08-06T20:25:00Z">
        <w:r w:rsidR="00FA31F2">
          <w:rPr>
            <w:rFonts w:ascii="Times New Roman" w:eastAsia="宋体" w:hAnsi="Times New Roman" w:cs="Times New Roman"/>
            <w:b/>
            <w:bCs/>
            <w:color w:val="000000"/>
            <w:kern w:val="0"/>
            <w:szCs w:val="22"/>
            <w14:ligatures w14:val="none"/>
          </w:rPr>
          <w:t>:</w:t>
        </w:r>
      </w:ins>
      <w:r w:rsidRPr="00D6368D">
        <w:rPr>
          <w:rFonts w:ascii="Times New Roman" w:eastAsia="宋体" w:hAnsi="Times New Roman" w:cs="Times New Roman"/>
          <w:color w:val="000000"/>
          <w:kern w:val="0"/>
          <w:szCs w:val="22"/>
          <w14:ligatures w14:val="none"/>
        </w:rPr>
        <w:t xml:space="preserve"> EyePoint Pharmaceuticals is a clinical-stage biotechnology company focused on developing and commercializing therapeutics for serious retinal diseases. </w:t>
      </w:r>
      <w:ins w:id="70" w:author="S Cook PhD" w:date="2025-08-06T16:27:00Z" w16du:dateUtc="2025-08-06T20:27:00Z">
        <w:r w:rsidR="00FA31F2">
          <w:rPr>
            <w:rFonts w:ascii="Times New Roman" w:eastAsia="宋体" w:hAnsi="Times New Roman" w:cs="Times New Roman"/>
            <w:color w:val="000000"/>
            <w:kern w:val="0"/>
            <w:szCs w:val="22"/>
            <w14:ligatures w14:val="none"/>
          </w:rPr>
          <w:t>As yet, i</w:t>
        </w:r>
      </w:ins>
      <w:del w:id="71" w:author="S Cook PhD" w:date="2025-08-06T16:27:00Z" w16du:dateUtc="2025-08-06T20:27:00Z">
        <w:r w:rsidRPr="00D6368D" w:rsidDel="00FA31F2">
          <w:rPr>
            <w:rFonts w:ascii="Times New Roman" w:eastAsia="宋体" w:hAnsi="Times New Roman" w:cs="Times New Roman"/>
            <w:color w:val="000000"/>
            <w:kern w:val="0"/>
            <w:szCs w:val="22"/>
            <w14:ligatures w14:val="none"/>
          </w:rPr>
          <w:delText>I</w:delText>
        </w:r>
      </w:del>
      <w:r w:rsidRPr="00D6368D">
        <w:rPr>
          <w:rFonts w:ascii="Times New Roman" w:eastAsia="宋体" w:hAnsi="Times New Roman" w:cs="Times New Roman"/>
          <w:color w:val="000000"/>
          <w:kern w:val="0"/>
          <w:szCs w:val="22"/>
          <w14:ligatures w14:val="none"/>
        </w:rPr>
        <w:t xml:space="preserve">t does not </w:t>
      </w:r>
      <w:del w:id="72" w:author="S Cook PhD" w:date="2025-08-06T16:27:00Z" w16du:dateUtc="2025-08-06T20:27:00Z">
        <w:r w:rsidRPr="00D6368D" w:rsidDel="00FA31F2">
          <w:rPr>
            <w:rFonts w:ascii="Times New Roman" w:eastAsia="宋体" w:hAnsi="Times New Roman" w:cs="Times New Roman"/>
            <w:color w:val="000000"/>
            <w:kern w:val="0"/>
            <w:szCs w:val="22"/>
            <w14:ligatures w14:val="none"/>
          </w:rPr>
          <w:delText xml:space="preserve">yet </w:delText>
        </w:r>
      </w:del>
      <w:r w:rsidRPr="00D6368D">
        <w:rPr>
          <w:rFonts w:ascii="Times New Roman" w:eastAsia="宋体" w:hAnsi="Times New Roman" w:cs="Times New Roman"/>
          <w:color w:val="000000"/>
          <w:kern w:val="0"/>
          <w:szCs w:val="22"/>
          <w14:ligatures w14:val="none"/>
        </w:rPr>
        <w:t xml:space="preserve">have a major product on the market. Its lead asset is DURAVYU™, a sustained-delivery treatment for wet age-related macular </w:t>
      </w:r>
      <w:commentRangeStart w:id="73"/>
      <w:r w:rsidRPr="00D6368D">
        <w:rPr>
          <w:rFonts w:ascii="Times New Roman" w:eastAsia="宋体" w:hAnsi="Times New Roman" w:cs="Times New Roman"/>
          <w:color w:val="000000"/>
          <w:kern w:val="0"/>
          <w:szCs w:val="22"/>
          <w14:ligatures w14:val="none"/>
        </w:rPr>
        <w:t>degeneration</w:t>
      </w:r>
      <w:commentRangeEnd w:id="73"/>
      <w:r w:rsidR="00D12FCE">
        <w:rPr>
          <w:rStyle w:val="af0"/>
        </w:rPr>
        <w:commentReference w:id="73"/>
      </w:r>
      <w:commentRangeStart w:id="74"/>
      <w:del w:id="75" w:author="S Cook PhD" w:date="2025-08-06T16:31:00Z" w16du:dateUtc="2025-08-06T20:31:00Z">
        <w:r w:rsidRPr="00D6368D" w:rsidDel="00D12FCE">
          <w:rPr>
            <w:rFonts w:ascii="Times New Roman" w:eastAsia="宋体" w:hAnsi="Times New Roman" w:cs="Times New Roman"/>
            <w:color w:val="000000"/>
            <w:kern w:val="0"/>
            <w:szCs w:val="22"/>
            <w14:ligatures w14:val="none"/>
          </w:rPr>
          <w:delText xml:space="preserve"> (wet AMD)</w:delText>
        </w:r>
      </w:del>
      <w:commentRangeEnd w:id="74"/>
      <w:r w:rsidR="00D12FCE">
        <w:rPr>
          <w:rStyle w:val="af0"/>
        </w:rPr>
        <w:commentReference w:id="74"/>
      </w:r>
      <w:r w:rsidRPr="00D6368D">
        <w:rPr>
          <w:rFonts w:ascii="Times New Roman" w:eastAsia="宋体" w:hAnsi="Times New Roman" w:cs="Times New Roman"/>
          <w:color w:val="000000"/>
          <w:kern w:val="0"/>
          <w:szCs w:val="22"/>
          <w14:ligatures w14:val="none"/>
        </w:rPr>
        <w:t xml:space="preserve">, </w:t>
      </w:r>
      <w:ins w:id="76" w:author="S Cook PhD" w:date="2025-08-06T16:28:00Z" w16du:dateUtc="2025-08-06T20:28:00Z">
        <w:r w:rsidR="00FA31F2">
          <w:rPr>
            <w:rFonts w:ascii="Times New Roman" w:eastAsia="宋体" w:hAnsi="Times New Roman" w:cs="Times New Roman"/>
            <w:color w:val="000000"/>
            <w:kern w:val="0"/>
            <w:szCs w:val="22"/>
            <w14:ligatures w14:val="none"/>
          </w:rPr>
          <w:t xml:space="preserve">which is </w:t>
        </w:r>
      </w:ins>
      <w:r w:rsidRPr="00D6368D">
        <w:rPr>
          <w:rFonts w:ascii="Times New Roman" w:eastAsia="宋体" w:hAnsi="Times New Roman" w:cs="Times New Roman"/>
          <w:color w:val="000000"/>
          <w:kern w:val="0"/>
          <w:szCs w:val="22"/>
          <w14:ligatures w14:val="none"/>
        </w:rPr>
        <w:t>currently in late-stage Phase 3 clinical trials. The company</w:t>
      </w:r>
      <w:del w:id="77" w:author="S Cook PhD" w:date="2025-08-06T16:05:00Z" w16du:dateUtc="2025-08-06T20:05:00Z">
        <w:r w:rsidRPr="00D6368D" w:rsidDel="009226F9">
          <w:rPr>
            <w:rFonts w:ascii="Times New Roman" w:eastAsia="宋体" w:hAnsi="Times New Roman" w:cs="Times New Roman"/>
            <w:color w:val="000000"/>
            <w:kern w:val="0"/>
            <w:szCs w:val="22"/>
            <w14:ligatures w14:val="none"/>
          </w:rPr>
          <w:delText>'</w:delText>
        </w:r>
      </w:del>
      <w:ins w:id="78" w:author="S Cook PhD" w:date="2025-08-06T16:05:00Z" w16du:dateUtc="2025-08-06T20:05:00Z">
        <w:r w:rsidR="009226F9">
          <w:rPr>
            <w:rFonts w:ascii="Times New Roman" w:eastAsia="宋体" w:hAnsi="Times New Roman" w:cs="Times New Roman"/>
            <w:color w:val="000000"/>
            <w:kern w:val="0"/>
            <w:szCs w:val="22"/>
            <w14:ligatures w14:val="none"/>
          </w:rPr>
          <w:t>’</w:t>
        </w:r>
      </w:ins>
      <w:r w:rsidRPr="00D6368D">
        <w:rPr>
          <w:rFonts w:ascii="Times New Roman" w:eastAsia="宋体" w:hAnsi="Times New Roman" w:cs="Times New Roman"/>
          <w:color w:val="000000"/>
          <w:kern w:val="0"/>
          <w:szCs w:val="22"/>
          <w14:ligatures w14:val="none"/>
        </w:rPr>
        <w:t>s future hinges on the success of its clinical pipeline and subsequent regulatory approval</w:t>
      </w:r>
      <w:del w:id="79" w:author="S Cook PhD" w:date="2025-08-06T16:28:00Z" w16du:dateUtc="2025-08-06T20:28:00Z">
        <w:r w:rsidRPr="00D6368D" w:rsidDel="00FA31F2">
          <w:rPr>
            <w:rFonts w:ascii="Times New Roman" w:eastAsia="宋体" w:hAnsi="Times New Roman" w:cs="Times New Roman"/>
            <w:color w:val="000000"/>
            <w:kern w:val="0"/>
            <w:szCs w:val="22"/>
            <w14:ligatures w14:val="none"/>
          </w:rPr>
          <w:delText>s</w:delText>
        </w:r>
      </w:del>
      <w:r w:rsidRPr="00D6368D">
        <w:rPr>
          <w:rFonts w:ascii="Times New Roman" w:eastAsia="宋体" w:hAnsi="Times New Roman" w:cs="Times New Roman"/>
          <w:color w:val="000000"/>
          <w:kern w:val="0"/>
          <w:szCs w:val="22"/>
          <w14:ligatures w14:val="none"/>
        </w:rPr>
        <w:t xml:space="preserve">. </w:t>
      </w:r>
      <w:del w:id="80" w:author="S Cook PhD" w:date="2025-08-06T16:49:00Z" w16du:dateUtc="2025-08-06T20:49:00Z">
        <w:r w:rsidRPr="00D6368D" w:rsidDel="00860187">
          <w:rPr>
            <w:rFonts w:ascii="Times New Roman" w:eastAsia="宋体" w:hAnsi="Times New Roman" w:cs="Times New Roman"/>
            <w:color w:val="000000"/>
            <w:kern w:val="0"/>
            <w:szCs w:val="22"/>
            <w14:ligatures w14:val="none"/>
          </w:rPr>
          <w:delText xml:space="preserve">Its revenue is </w:delText>
        </w:r>
      </w:del>
      <w:ins w:id="81" w:author="S Cook PhD" w:date="2025-08-06T16:49:00Z" w16du:dateUtc="2025-08-06T20:49:00Z">
        <w:r w:rsidR="00860187">
          <w:rPr>
            <w:rFonts w:ascii="Times New Roman" w:eastAsia="宋体" w:hAnsi="Times New Roman" w:cs="Times New Roman"/>
            <w:color w:val="000000"/>
            <w:kern w:val="0"/>
            <w:szCs w:val="22"/>
            <w14:ligatures w14:val="none"/>
          </w:rPr>
          <w:t xml:space="preserve">It </w:t>
        </w:r>
      </w:ins>
      <w:r w:rsidRPr="00D6368D">
        <w:rPr>
          <w:rFonts w:ascii="Times New Roman" w:eastAsia="宋体" w:hAnsi="Times New Roman" w:cs="Times New Roman"/>
          <w:color w:val="000000"/>
          <w:kern w:val="0"/>
          <w:szCs w:val="22"/>
          <w14:ligatures w14:val="none"/>
        </w:rPr>
        <w:t xml:space="preserve">currently </w:t>
      </w:r>
      <w:del w:id="82" w:author="S Cook PhD" w:date="2025-08-06T16:49:00Z" w16du:dateUtc="2025-08-06T20:49:00Z">
        <w:r w:rsidRPr="00D6368D" w:rsidDel="00860187">
          <w:rPr>
            <w:rFonts w:ascii="Times New Roman" w:eastAsia="宋体" w:hAnsi="Times New Roman" w:cs="Times New Roman"/>
            <w:color w:val="000000"/>
            <w:kern w:val="0"/>
            <w:szCs w:val="22"/>
            <w14:ligatures w14:val="none"/>
          </w:rPr>
          <w:delText xml:space="preserve">derived </w:delText>
        </w:r>
      </w:del>
      <w:ins w:id="83" w:author="S Cook PhD" w:date="2025-08-06T16:49:00Z" w16du:dateUtc="2025-08-06T20:49:00Z">
        <w:r w:rsidR="00860187" w:rsidRPr="00D6368D">
          <w:rPr>
            <w:rFonts w:ascii="Times New Roman" w:eastAsia="宋体" w:hAnsi="Times New Roman" w:cs="Times New Roman"/>
            <w:color w:val="000000"/>
            <w:kern w:val="0"/>
            <w:szCs w:val="22"/>
            <w14:ligatures w14:val="none"/>
          </w:rPr>
          <w:t>derive</w:t>
        </w:r>
        <w:r w:rsidR="00860187">
          <w:rPr>
            <w:rFonts w:ascii="Times New Roman" w:eastAsia="宋体" w:hAnsi="Times New Roman" w:cs="Times New Roman"/>
            <w:color w:val="000000"/>
            <w:kern w:val="0"/>
            <w:szCs w:val="22"/>
            <w14:ligatures w14:val="none"/>
          </w:rPr>
          <w:t>s its revenue</w:t>
        </w:r>
        <w:r w:rsidR="00860187" w:rsidRPr="00D6368D">
          <w:rPr>
            <w:rFonts w:ascii="Times New Roman" w:eastAsia="宋体" w:hAnsi="Times New Roman" w:cs="Times New Roman"/>
            <w:color w:val="000000"/>
            <w:kern w:val="0"/>
            <w:szCs w:val="22"/>
            <w14:ligatures w14:val="none"/>
          </w:rPr>
          <w:t xml:space="preserve"> </w:t>
        </w:r>
      </w:ins>
      <w:r w:rsidRPr="00D6368D">
        <w:rPr>
          <w:rFonts w:ascii="Times New Roman" w:eastAsia="宋体" w:hAnsi="Times New Roman" w:cs="Times New Roman"/>
          <w:color w:val="000000"/>
          <w:kern w:val="0"/>
          <w:szCs w:val="22"/>
          <w14:ligatures w14:val="none"/>
        </w:rPr>
        <w:t xml:space="preserve">from </w:t>
      </w:r>
      <w:del w:id="84" w:author="S Cook PhD" w:date="2025-08-06T16:49:00Z" w16du:dateUtc="2025-08-06T20:49:00Z">
        <w:r w:rsidRPr="00D6368D" w:rsidDel="00860187">
          <w:rPr>
            <w:rFonts w:ascii="Times New Roman" w:eastAsia="宋体" w:hAnsi="Times New Roman" w:cs="Times New Roman"/>
            <w:color w:val="000000"/>
            <w:kern w:val="0"/>
            <w:szCs w:val="22"/>
            <w14:ligatures w14:val="none"/>
          </w:rPr>
          <w:delText xml:space="preserve">licensing its </w:delText>
        </w:r>
      </w:del>
      <w:r w:rsidRPr="00D6368D">
        <w:rPr>
          <w:rFonts w:ascii="Times New Roman" w:eastAsia="宋体" w:hAnsi="Times New Roman" w:cs="Times New Roman"/>
          <w:color w:val="000000"/>
          <w:kern w:val="0"/>
          <w:szCs w:val="22"/>
          <w14:ligatures w14:val="none"/>
        </w:rPr>
        <w:t xml:space="preserve">technology </w:t>
      </w:r>
      <w:ins w:id="85" w:author="S Cook PhD" w:date="2025-08-06T16:49:00Z" w16du:dateUtc="2025-08-06T20:49:00Z">
        <w:r w:rsidR="00860187">
          <w:rPr>
            <w:rFonts w:ascii="Times New Roman" w:eastAsia="宋体" w:hAnsi="Times New Roman" w:cs="Times New Roman"/>
            <w:color w:val="000000"/>
            <w:kern w:val="0"/>
            <w:szCs w:val="22"/>
            <w14:ligatures w14:val="none"/>
          </w:rPr>
          <w:t xml:space="preserve">licensing </w:t>
        </w:r>
      </w:ins>
      <w:r w:rsidRPr="00D6368D">
        <w:rPr>
          <w:rFonts w:ascii="Times New Roman" w:eastAsia="宋体" w:hAnsi="Times New Roman" w:cs="Times New Roman"/>
          <w:color w:val="000000"/>
          <w:kern w:val="0"/>
          <w:szCs w:val="22"/>
          <w14:ligatures w14:val="none"/>
        </w:rPr>
        <w:t>and sales of legacy products.</w:t>
      </w:r>
    </w:p>
    <w:p w14:paraId="48CF976B" w14:textId="77777777" w:rsidR="00D6368D" w:rsidRPr="00D6368D" w:rsidRDefault="00D6368D" w:rsidP="00D6368D">
      <w:pPr>
        <w:widowControl/>
        <w:spacing w:after="0" w:line="240" w:lineRule="auto"/>
        <w:rPr>
          <w:rFonts w:ascii="Times New Roman" w:eastAsia="宋体" w:hAnsi="Times New Roman" w:cs="Times New Roman"/>
          <w:kern w:val="0"/>
          <w:sz w:val="24"/>
          <w14:ligatures w14:val="none"/>
        </w:rPr>
      </w:pPr>
    </w:p>
    <w:p w14:paraId="5288995C" w14:textId="352FB1FE" w:rsidR="00D6368D" w:rsidRPr="00D6368D" w:rsidRDefault="00D6368D" w:rsidP="00D6368D">
      <w:pPr>
        <w:widowControl/>
        <w:spacing w:after="0" w:line="240" w:lineRule="auto"/>
        <w:rPr>
          <w:rFonts w:ascii="Times New Roman" w:eastAsia="宋体" w:hAnsi="Times New Roman" w:cs="Times New Roman"/>
          <w:kern w:val="0"/>
          <w:sz w:val="24"/>
          <w14:ligatures w14:val="none"/>
        </w:rPr>
      </w:pPr>
      <w:del w:id="86" w:author="S Cook PhD" w:date="2025-08-06T16:29:00Z" w16du:dateUtc="2025-08-06T20:29:00Z">
        <w:r w:rsidRPr="00D6368D" w:rsidDel="00D12FCE">
          <w:rPr>
            <w:rFonts w:ascii="Times New Roman" w:eastAsia="宋体" w:hAnsi="Times New Roman" w:cs="Times New Roman"/>
            <w:b/>
            <w:bCs/>
            <w:color w:val="000000"/>
            <w:kern w:val="0"/>
            <w:szCs w:val="22"/>
            <w14:ligatures w14:val="none"/>
          </w:rPr>
          <w:delText xml:space="preserve">RxSight (RXST): </w:delText>
        </w:r>
      </w:del>
      <w:r w:rsidRPr="00D6368D">
        <w:rPr>
          <w:rFonts w:ascii="Times New Roman" w:eastAsia="宋体" w:hAnsi="Times New Roman" w:cs="Times New Roman"/>
          <w:b/>
          <w:bCs/>
          <w:color w:val="000000"/>
          <w:kern w:val="0"/>
          <w:szCs w:val="22"/>
          <w14:ligatures w14:val="none"/>
        </w:rPr>
        <w:t>The Unique Technology Commercializer</w:t>
      </w:r>
      <w:ins w:id="87" w:author="S Cook PhD" w:date="2025-08-06T16:29:00Z" w16du:dateUtc="2025-08-06T20:29:00Z">
        <w:r w:rsidR="00D12FCE">
          <w:rPr>
            <w:rFonts w:ascii="Times New Roman" w:eastAsia="宋体" w:hAnsi="Times New Roman" w:cs="Times New Roman"/>
            <w:b/>
            <w:bCs/>
            <w:color w:val="000000"/>
            <w:kern w:val="0"/>
            <w:szCs w:val="22"/>
            <w14:ligatures w14:val="none"/>
          </w:rPr>
          <w:t>:</w:t>
        </w:r>
      </w:ins>
      <w:r w:rsidRPr="00D6368D">
        <w:rPr>
          <w:rFonts w:ascii="Times New Roman" w:eastAsia="宋体" w:hAnsi="Times New Roman" w:cs="Times New Roman"/>
          <w:color w:val="000000"/>
          <w:kern w:val="0"/>
          <w:szCs w:val="22"/>
          <w14:ligatures w14:val="none"/>
        </w:rPr>
        <w:t xml:space="preserve"> RxSight has developed and commercialized the RxSight Light Adjustable Lens (</w:t>
      </w:r>
      <w:commentRangeStart w:id="88"/>
      <w:r w:rsidRPr="00D6368D">
        <w:rPr>
          <w:rFonts w:ascii="Times New Roman" w:eastAsia="宋体" w:hAnsi="Times New Roman" w:cs="Times New Roman"/>
          <w:color w:val="000000"/>
          <w:kern w:val="0"/>
          <w:szCs w:val="22"/>
          <w14:ligatures w14:val="none"/>
        </w:rPr>
        <w:t>LAL®</w:t>
      </w:r>
      <w:commentRangeEnd w:id="88"/>
      <w:r w:rsidR="00860187">
        <w:rPr>
          <w:rStyle w:val="af0"/>
        </w:rPr>
        <w:commentReference w:id="88"/>
      </w:r>
      <w:r w:rsidRPr="00D6368D">
        <w:rPr>
          <w:rFonts w:ascii="Times New Roman" w:eastAsia="宋体" w:hAnsi="Times New Roman" w:cs="Times New Roman"/>
          <w:color w:val="000000"/>
          <w:kern w:val="0"/>
          <w:szCs w:val="22"/>
          <w14:ligatures w14:val="none"/>
        </w:rPr>
        <w:t>) system</w:t>
      </w:r>
      <w:del w:id="89" w:author="S Cook PhD" w:date="2025-08-06T16:29:00Z" w16du:dateUtc="2025-08-06T20:29:00Z">
        <w:r w:rsidRPr="00D6368D" w:rsidDel="00D12FCE">
          <w:rPr>
            <w:rFonts w:ascii="Times New Roman" w:eastAsia="宋体" w:hAnsi="Times New Roman" w:cs="Times New Roman"/>
            <w:color w:val="000000"/>
            <w:kern w:val="0"/>
            <w:szCs w:val="22"/>
            <w14:ligatures w14:val="none"/>
          </w:rPr>
          <w:delText xml:space="preserve">, </w:delText>
        </w:r>
      </w:del>
      <w:ins w:id="90" w:author="S Cook PhD" w:date="2025-08-06T16:29:00Z" w16du:dateUtc="2025-08-06T20:29:00Z">
        <w:r w:rsidR="00D12FCE">
          <w:rPr>
            <w:rFonts w:ascii="Times New Roman" w:eastAsia="宋体" w:hAnsi="Times New Roman" w:cs="Times New Roman"/>
            <w:color w:val="000000"/>
            <w:kern w:val="0"/>
            <w:szCs w:val="22"/>
            <w14:ligatures w14:val="none"/>
          </w:rPr>
          <w:t xml:space="preserve">. </w:t>
        </w:r>
      </w:ins>
      <w:ins w:id="91" w:author="S Cook PhD" w:date="2025-08-06T16:50:00Z" w16du:dateUtc="2025-08-06T20:50:00Z">
        <w:r w:rsidR="00860187">
          <w:rPr>
            <w:rFonts w:ascii="Times New Roman" w:eastAsia="宋体" w:hAnsi="Times New Roman" w:cs="Times New Roman"/>
            <w:color w:val="000000"/>
            <w:kern w:val="0"/>
            <w:szCs w:val="22"/>
            <w14:ligatures w14:val="none"/>
          </w:rPr>
          <w:t>It</w:t>
        </w:r>
      </w:ins>
      <w:ins w:id="92" w:author="S Cook PhD" w:date="2025-08-06T16:29:00Z" w16du:dateUtc="2025-08-06T20:29:00Z">
        <w:r w:rsidR="00D12FCE">
          <w:rPr>
            <w:rFonts w:ascii="Times New Roman" w:eastAsia="宋体" w:hAnsi="Times New Roman" w:cs="Times New Roman"/>
            <w:color w:val="000000"/>
            <w:kern w:val="0"/>
            <w:szCs w:val="22"/>
            <w14:ligatures w14:val="none"/>
          </w:rPr>
          <w:t xml:space="preserve"> is</w:t>
        </w:r>
        <w:r w:rsidR="00D12FCE" w:rsidRPr="00D6368D">
          <w:rPr>
            <w:rFonts w:ascii="Times New Roman" w:eastAsia="宋体" w:hAnsi="Times New Roman" w:cs="Times New Roman"/>
            <w:color w:val="000000"/>
            <w:kern w:val="0"/>
            <w:szCs w:val="22"/>
            <w14:ligatures w14:val="none"/>
          </w:rPr>
          <w:t xml:space="preserve"> </w:t>
        </w:r>
      </w:ins>
      <w:r w:rsidRPr="00D6368D">
        <w:rPr>
          <w:rFonts w:ascii="Times New Roman" w:eastAsia="宋体" w:hAnsi="Times New Roman" w:cs="Times New Roman"/>
          <w:color w:val="000000"/>
          <w:kern w:val="0"/>
          <w:szCs w:val="22"/>
          <w14:ligatures w14:val="none"/>
        </w:rPr>
        <w:t xml:space="preserve">the first and only intraocular lens </w:t>
      </w:r>
      <w:del w:id="93" w:author="S Cook PhD" w:date="2025-08-06T17:00:00Z" w16du:dateUtc="2025-08-06T21:00:00Z">
        <w:r w:rsidRPr="00D6368D" w:rsidDel="00CB026A">
          <w:rPr>
            <w:rFonts w:ascii="Times New Roman" w:eastAsia="宋体" w:hAnsi="Times New Roman" w:cs="Times New Roman"/>
            <w:color w:val="000000"/>
            <w:kern w:val="0"/>
            <w:szCs w:val="22"/>
            <w14:ligatures w14:val="none"/>
          </w:rPr>
          <w:delText xml:space="preserve">(IOL) </w:delText>
        </w:r>
      </w:del>
      <w:r w:rsidRPr="00D6368D">
        <w:rPr>
          <w:rFonts w:ascii="Times New Roman" w:eastAsia="宋体" w:hAnsi="Times New Roman" w:cs="Times New Roman"/>
          <w:color w:val="000000"/>
          <w:kern w:val="0"/>
          <w:szCs w:val="22"/>
          <w14:ligatures w14:val="none"/>
        </w:rPr>
        <w:t>that can be customized</w:t>
      </w:r>
      <w:del w:id="94" w:author="S Cook PhD" w:date="2025-08-06T16:50:00Z" w16du:dateUtc="2025-08-06T20:50:00Z">
        <w:r w:rsidRPr="00D6368D" w:rsidDel="00860187">
          <w:rPr>
            <w:rFonts w:ascii="Times New Roman" w:eastAsia="宋体" w:hAnsi="Times New Roman" w:cs="Times New Roman"/>
            <w:color w:val="000000"/>
            <w:kern w:val="0"/>
            <w:szCs w:val="22"/>
            <w14:ligatures w14:val="none"/>
          </w:rPr>
          <w:delText xml:space="preserve"> after</w:delText>
        </w:r>
      </w:del>
      <w:ins w:id="95" w:author="S Cook PhD" w:date="2025-08-06T16:50:00Z" w16du:dateUtc="2025-08-06T20:50:00Z">
        <w:r w:rsidR="00860187">
          <w:rPr>
            <w:rFonts w:ascii="Times New Roman" w:eastAsia="宋体" w:hAnsi="Times New Roman" w:cs="Times New Roman"/>
            <w:color w:val="000000"/>
            <w:kern w:val="0"/>
            <w:szCs w:val="22"/>
            <w14:ligatures w14:val="none"/>
          </w:rPr>
          <w:t xml:space="preserve"> following</w:t>
        </w:r>
      </w:ins>
      <w:r w:rsidRPr="00D6368D">
        <w:rPr>
          <w:rFonts w:ascii="Times New Roman" w:eastAsia="宋体" w:hAnsi="Times New Roman" w:cs="Times New Roman"/>
          <w:color w:val="000000"/>
          <w:kern w:val="0"/>
          <w:szCs w:val="22"/>
          <w14:ligatures w14:val="none"/>
        </w:rPr>
        <w:t xml:space="preserve"> cataract surgery. </w:t>
      </w:r>
      <w:del w:id="96" w:author="S Cook PhD" w:date="2025-08-06T16:30:00Z" w16du:dateUtc="2025-08-06T20:30:00Z">
        <w:r w:rsidRPr="00D6368D" w:rsidDel="00D12FCE">
          <w:rPr>
            <w:rFonts w:ascii="Times New Roman" w:eastAsia="宋体" w:hAnsi="Times New Roman" w:cs="Times New Roman"/>
            <w:color w:val="000000"/>
            <w:kern w:val="0"/>
            <w:szCs w:val="22"/>
            <w14:ligatures w14:val="none"/>
          </w:rPr>
          <w:delText xml:space="preserve">This </w:delText>
        </w:r>
      </w:del>
      <w:ins w:id="97" w:author="S Cook PhD" w:date="2025-08-06T16:30:00Z" w16du:dateUtc="2025-08-06T20:30:00Z">
        <w:r w:rsidR="00D12FCE" w:rsidRPr="00D6368D">
          <w:rPr>
            <w:rFonts w:ascii="Times New Roman" w:eastAsia="宋体" w:hAnsi="Times New Roman" w:cs="Times New Roman"/>
            <w:color w:val="000000"/>
            <w:kern w:val="0"/>
            <w:szCs w:val="22"/>
            <w14:ligatures w14:val="none"/>
          </w:rPr>
          <w:t>Th</w:t>
        </w:r>
        <w:r w:rsidR="00D12FCE">
          <w:rPr>
            <w:rFonts w:ascii="Times New Roman" w:eastAsia="宋体" w:hAnsi="Times New Roman" w:cs="Times New Roman"/>
            <w:color w:val="000000"/>
            <w:kern w:val="0"/>
            <w:szCs w:val="22"/>
            <w14:ligatures w14:val="none"/>
          </w:rPr>
          <w:t>e</w:t>
        </w:r>
        <w:r w:rsidR="00D12FCE" w:rsidRPr="00D6368D">
          <w:rPr>
            <w:rFonts w:ascii="Times New Roman" w:eastAsia="宋体" w:hAnsi="Times New Roman" w:cs="Times New Roman"/>
            <w:color w:val="000000"/>
            <w:kern w:val="0"/>
            <w:szCs w:val="22"/>
            <w14:ligatures w14:val="none"/>
          </w:rPr>
          <w:t xml:space="preserve"> </w:t>
        </w:r>
      </w:ins>
      <w:r w:rsidRPr="00D6368D">
        <w:rPr>
          <w:rFonts w:ascii="Times New Roman" w:eastAsia="宋体" w:hAnsi="Times New Roman" w:cs="Times New Roman"/>
          <w:color w:val="000000"/>
          <w:kern w:val="0"/>
          <w:szCs w:val="22"/>
          <w14:ligatures w14:val="none"/>
        </w:rPr>
        <w:t>technology allows surgeons to optimize a patient</w:t>
      </w:r>
      <w:del w:id="98" w:author="S Cook PhD" w:date="2025-08-06T16:05:00Z" w16du:dateUtc="2025-08-06T20:05:00Z">
        <w:r w:rsidRPr="00D6368D" w:rsidDel="009226F9">
          <w:rPr>
            <w:rFonts w:ascii="Times New Roman" w:eastAsia="宋体" w:hAnsi="Times New Roman" w:cs="Times New Roman"/>
            <w:color w:val="000000"/>
            <w:kern w:val="0"/>
            <w:szCs w:val="22"/>
            <w14:ligatures w14:val="none"/>
          </w:rPr>
          <w:delText>'</w:delText>
        </w:r>
      </w:del>
      <w:ins w:id="99" w:author="S Cook PhD" w:date="2025-08-06T16:05:00Z" w16du:dateUtc="2025-08-06T20:05:00Z">
        <w:r w:rsidR="009226F9">
          <w:rPr>
            <w:rFonts w:ascii="Times New Roman" w:eastAsia="宋体" w:hAnsi="Times New Roman" w:cs="Times New Roman"/>
            <w:color w:val="000000"/>
            <w:kern w:val="0"/>
            <w:szCs w:val="22"/>
            <w14:ligatures w14:val="none"/>
          </w:rPr>
          <w:t>’</w:t>
        </w:r>
      </w:ins>
      <w:r w:rsidRPr="00D6368D">
        <w:rPr>
          <w:rFonts w:ascii="Times New Roman" w:eastAsia="宋体" w:hAnsi="Times New Roman" w:cs="Times New Roman"/>
          <w:color w:val="000000"/>
          <w:kern w:val="0"/>
          <w:szCs w:val="22"/>
          <w14:ligatures w14:val="none"/>
        </w:rPr>
        <w:t xml:space="preserve">s vision in a way that is not possible with traditional fixed </w:t>
      </w:r>
      <w:del w:id="100" w:author="S Cook PhD" w:date="2025-08-06T17:00:00Z" w16du:dateUtc="2025-08-06T21:00:00Z">
        <w:r w:rsidRPr="00D6368D" w:rsidDel="00CB026A">
          <w:rPr>
            <w:rFonts w:ascii="Times New Roman" w:eastAsia="宋体" w:hAnsi="Times New Roman" w:cs="Times New Roman"/>
            <w:color w:val="000000"/>
            <w:kern w:val="0"/>
            <w:szCs w:val="22"/>
            <w14:ligatures w14:val="none"/>
          </w:rPr>
          <w:delText>IOLs</w:delText>
        </w:r>
      </w:del>
      <w:ins w:id="101" w:author="S Cook PhD" w:date="2025-08-06T17:00:00Z" w16du:dateUtc="2025-08-06T21:00:00Z">
        <w:r w:rsidR="00CB026A">
          <w:rPr>
            <w:rFonts w:ascii="Times New Roman" w:eastAsia="宋体" w:hAnsi="Times New Roman" w:cs="Times New Roman"/>
            <w:color w:val="000000"/>
            <w:kern w:val="0"/>
            <w:szCs w:val="22"/>
            <w14:ligatures w14:val="none"/>
          </w:rPr>
          <w:t>intraocular lense</w:t>
        </w:r>
        <w:r w:rsidR="00CB026A" w:rsidRPr="00D6368D">
          <w:rPr>
            <w:rFonts w:ascii="Times New Roman" w:eastAsia="宋体" w:hAnsi="Times New Roman" w:cs="Times New Roman"/>
            <w:color w:val="000000"/>
            <w:kern w:val="0"/>
            <w:szCs w:val="22"/>
            <w14:ligatures w14:val="none"/>
          </w:rPr>
          <w:t>s</w:t>
        </w:r>
      </w:ins>
      <w:r w:rsidRPr="00D6368D">
        <w:rPr>
          <w:rFonts w:ascii="Times New Roman" w:eastAsia="宋体" w:hAnsi="Times New Roman" w:cs="Times New Roman"/>
          <w:color w:val="000000"/>
          <w:kern w:val="0"/>
          <w:szCs w:val="22"/>
          <w14:ligatures w14:val="none"/>
        </w:rPr>
        <w:t>. The company</w:t>
      </w:r>
      <w:del w:id="102" w:author="S Cook PhD" w:date="2025-08-06T16:05:00Z" w16du:dateUtc="2025-08-06T20:05:00Z">
        <w:r w:rsidRPr="00D6368D" w:rsidDel="009226F9">
          <w:rPr>
            <w:rFonts w:ascii="Times New Roman" w:eastAsia="宋体" w:hAnsi="Times New Roman" w:cs="Times New Roman"/>
            <w:color w:val="000000"/>
            <w:kern w:val="0"/>
            <w:szCs w:val="22"/>
            <w14:ligatures w14:val="none"/>
          </w:rPr>
          <w:delText>'</w:delText>
        </w:r>
      </w:del>
      <w:ins w:id="103" w:author="S Cook PhD" w:date="2025-08-06T16:05:00Z" w16du:dateUtc="2025-08-06T20:05:00Z">
        <w:r w:rsidR="009226F9">
          <w:rPr>
            <w:rFonts w:ascii="Times New Roman" w:eastAsia="宋体" w:hAnsi="Times New Roman" w:cs="Times New Roman"/>
            <w:color w:val="000000"/>
            <w:kern w:val="0"/>
            <w:szCs w:val="22"/>
            <w14:ligatures w14:val="none"/>
          </w:rPr>
          <w:t>’</w:t>
        </w:r>
      </w:ins>
      <w:r w:rsidRPr="00D6368D">
        <w:rPr>
          <w:rFonts w:ascii="Times New Roman" w:eastAsia="宋体" w:hAnsi="Times New Roman" w:cs="Times New Roman"/>
          <w:color w:val="000000"/>
          <w:kern w:val="0"/>
          <w:szCs w:val="22"/>
          <w14:ligatures w14:val="none"/>
        </w:rPr>
        <w:t xml:space="preserve">s business model involves selling the </w:t>
      </w:r>
      <w:commentRangeStart w:id="104"/>
      <w:del w:id="105" w:author="S Cook PhD" w:date="2025-08-06T16:58:00Z" w16du:dateUtc="2025-08-06T20:58:00Z">
        <w:r w:rsidRPr="00D6368D" w:rsidDel="00CB026A">
          <w:rPr>
            <w:rFonts w:ascii="Times New Roman" w:eastAsia="宋体" w:hAnsi="Times New Roman" w:cs="Times New Roman"/>
            <w:color w:val="000000"/>
            <w:kern w:val="0"/>
            <w:szCs w:val="22"/>
            <w14:ligatures w14:val="none"/>
          </w:rPr>
          <w:delText xml:space="preserve">LALs </w:delText>
        </w:r>
      </w:del>
      <w:ins w:id="106" w:author="S Cook PhD" w:date="2025-08-06T16:58:00Z" w16du:dateUtc="2025-08-06T20:58:00Z">
        <w:r w:rsidR="00CB026A">
          <w:rPr>
            <w:rFonts w:ascii="Times New Roman" w:eastAsia="宋体" w:hAnsi="Times New Roman" w:cs="Times New Roman"/>
            <w:color w:val="000000"/>
            <w:kern w:val="0"/>
            <w:szCs w:val="22"/>
            <w14:ligatures w14:val="none"/>
          </w:rPr>
          <w:t>light-adjustable lenses</w:t>
        </w:r>
        <w:r w:rsidR="00CB026A" w:rsidRPr="00D6368D">
          <w:rPr>
            <w:rFonts w:ascii="Times New Roman" w:eastAsia="宋体" w:hAnsi="Times New Roman" w:cs="Times New Roman"/>
            <w:color w:val="000000"/>
            <w:kern w:val="0"/>
            <w:szCs w:val="22"/>
            <w14:ligatures w14:val="none"/>
          </w:rPr>
          <w:t xml:space="preserve"> </w:t>
        </w:r>
      </w:ins>
      <w:r w:rsidRPr="00D6368D">
        <w:rPr>
          <w:rFonts w:ascii="Times New Roman" w:eastAsia="宋体" w:hAnsi="Times New Roman" w:cs="Times New Roman"/>
          <w:color w:val="000000"/>
          <w:kern w:val="0"/>
          <w:szCs w:val="22"/>
          <w14:ligatures w14:val="none"/>
        </w:rPr>
        <w:t xml:space="preserve">and </w:t>
      </w:r>
      <w:del w:id="107" w:author="S Cook PhD" w:date="2025-08-06T16:58:00Z" w16du:dateUtc="2025-08-06T20:58:00Z">
        <w:r w:rsidRPr="00D6368D" w:rsidDel="00CB026A">
          <w:rPr>
            <w:rFonts w:ascii="Times New Roman" w:eastAsia="宋体" w:hAnsi="Times New Roman" w:cs="Times New Roman"/>
            <w:color w:val="000000"/>
            <w:kern w:val="0"/>
            <w:szCs w:val="22"/>
            <w14:ligatures w14:val="none"/>
          </w:rPr>
          <w:delText xml:space="preserve">placing </w:delText>
        </w:r>
      </w:del>
      <w:ins w:id="108" w:author="S Cook PhD" w:date="2025-08-06T16:59:00Z" w16du:dateUtc="2025-08-06T20:59:00Z">
        <w:r w:rsidR="00CB026A">
          <w:rPr>
            <w:rFonts w:ascii="Times New Roman" w:eastAsia="宋体" w:hAnsi="Times New Roman" w:cs="Times New Roman"/>
            <w:color w:val="000000"/>
            <w:kern w:val="0"/>
            <w:szCs w:val="22"/>
            <w14:ligatures w14:val="none"/>
          </w:rPr>
          <w:t>installing</w:t>
        </w:r>
      </w:ins>
      <w:ins w:id="109" w:author="S Cook PhD" w:date="2025-08-06T16:58:00Z" w16du:dateUtc="2025-08-06T20:58:00Z">
        <w:r w:rsidR="00CB026A" w:rsidRPr="00D6368D">
          <w:rPr>
            <w:rFonts w:ascii="Times New Roman" w:eastAsia="宋体" w:hAnsi="Times New Roman" w:cs="Times New Roman"/>
            <w:color w:val="000000"/>
            <w:kern w:val="0"/>
            <w:szCs w:val="22"/>
            <w14:ligatures w14:val="none"/>
          </w:rPr>
          <w:t xml:space="preserve"> </w:t>
        </w:r>
      </w:ins>
      <w:r w:rsidRPr="00D6368D">
        <w:rPr>
          <w:rFonts w:ascii="Times New Roman" w:eastAsia="宋体" w:hAnsi="Times New Roman" w:cs="Times New Roman"/>
          <w:color w:val="000000"/>
          <w:kern w:val="0"/>
          <w:szCs w:val="22"/>
          <w14:ligatures w14:val="none"/>
        </w:rPr>
        <w:t xml:space="preserve">its </w:t>
      </w:r>
      <w:del w:id="110" w:author="S Cook PhD" w:date="2025-08-06T16:58:00Z" w16du:dateUtc="2025-08-06T20:58:00Z">
        <w:r w:rsidRPr="00D6368D" w:rsidDel="00CB026A">
          <w:rPr>
            <w:rFonts w:ascii="Times New Roman" w:eastAsia="宋体" w:hAnsi="Times New Roman" w:cs="Times New Roman"/>
            <w:color w:val="000000"/>
            <w:kern w:val="0"/>
            <w:szCs w:val="22"/>
            <w14:ligatures w14:val="none"/>
          </w:rPr>
          <w:delText xml:space="preserve">Light </w:delText>
        </w:r>
      </w:del>
      <w:ins w:id="111" w:author="S Cook PhD" w:date="2025-08-06T16:58:00Z" w16du:dateUtc="2025-08-06T20:58:00Z">
        <w:r w:rsidR="00CB026A">
          <w:rPr>
            <w:rFonts w:ascii="Times New Roman" w:eastAsia="宋体" w:hAnsi="Times New Roman" w:cs="Times New Roman"/>
            <w:color w:val="000000"/>
            <w:kern w:val="0"/>
            <w:szCs w:val="22"/>
            <w14:ligatures w14:val="none"/>
          </w:rPr>
          <w:t>l</w:t>
        </w:r>
        <w:r w:rsidR="00CB026A" w:rsidRPr="00D6368D">
          <w:rPr>
            <w:rFonts w:ascii="Times New Roman" w:eastAsia="宋体" w:hAnsi="Times New Roman" w:cs="Times New Roman"/>
            <w:color w:val="000000"/>
            <w:kern w:val="0"/>
            <w:szCs w:val="22"/>
            <w14:ligatures w14:val="none"/>
          </w:rPr>
          <w:t xml:space="preserve">ight </w:t>
        </w:r>
      </w:ins>
      <w:del w:id="112" w:author="S Cook PhD" w:date="2025-08-06T16:58:00Z" w16du:dateUtc="2025-08-06T20:58:00Z">
        <w:r w:rsidRPr="00D6368D" w:rsidDel="00CB026A">
          <w:rPr>
            <w:rFonts w:ascii="Times New Roman" w:eastAsia="宋体" w:hAnsi="Times New Roman" w:cs="Times New Roman"/>
            <w:color w:val="000000"/>
            <w:kern w:val="0"/>
            <w:szCs w:val="22"/>
            <w14:ligatures w14:val="none"/>
          </w:rPr>
          <w:delText xml:space="preserve">Delivery </w:delText>
        </w:r>
      </w:del>
      <w:ins w:id="113" w:author="S Cook PhD" w:date="2025-08-06T16:58:00Z" w16du:dateUtc="2025-08-06T20:58:00Z">
        <w:r w:rsidR="00CB026A">
          <w:rPr>
            <w:rFonts w:ascii="Times New Roman" w:eastAsia="宋体" w:hAnsi="Times New Roman" w:cs="Times New Roman"/>
            <w:color w:val="000000"/>
            <w:kern w:val="0"/>
            <w:szCs w:val="22"/>
            <w14:ligatures w14:val="none"/>
          </w:rPr>
          <w:t>d</w:t>
        </w:r>
        <w:r w:rsidR="00CB026A" w:rsidRPr="00D6368D">
          <w:rPr>
            <w:rFonts w:ascii="Times New Roman" w:eastAsia="宋体" w:hAnsi="Times New Roman" w:cs="Times New Roman"/>
            <w:color w:val="000000"/>
            <w:kern w:val="0"/>
            <w:szCs w:val="22"/>
            <w14:ligatures w14:val="none"/>
          </w:rPr>
          <w:t xml:space="preserve">elivery </w:t>
        </w:r>
      </w:ins>
      <w:del w:id="114" w:author="S Cook PhD" w:date="2025-08-06T16:58:00Z" w16du:dateUtc="2025-08-06T20:58:00Z">
        <w:r w:rsidRPr="00D6368D" w:rsidDel="00CB026A">
          <w:rPr>
            <w:rFonts w:ascii="Times New Roman" w:eastAsia="宋体" w:hAnsi="Times New Roman" w:cs="Times New Roman"/>
            <w:color w:val="000000"/>
            <w:kern w:val="0"/>
            <w:szCs w:val="22"/>
            <w14:ligatures w14:val="none"/>
          </w:rPr>
          <w:delText xml:space="preserve">Devices </w:delText>
        </w:r>
      </w:del>
      <w:ins w:id="115" w:author="S Cook PhD" w:date="2025-08-06T16:58:00Z" w16du:dateUtc="2025-08-06T20:58:00Z">
        <w:r w:rsidR="00CB026A">
          <w:rPr>
            <w:rFonts w:ascii="Times New Roman" w:eastAsia="宋体" w:hAnsi="Times New Roman" w:cs="Times New Roman"/>
            <w:color w:val="000000"/>
            <w:kern w:val="0"/>
            <w:szCs w:val="22"/>
            <w14:ligatures w14:val="none"/>
          </w:rPr>
          <w:t>d</w:t>
        </w:r>
        <w:r w:rsidR="00CB026A" w:rsidRPr="00D6368D">
          <w:rPr>
            <w:rFonts w:ascii="Times New Roman" w:eastAsia="宋体" w:hAnsi="Times New Roman" w:cs="Times New Roman"/>
            <w:color w:val="000000"/>
            <w:kern w:val="0"/>
            <w:szCs w:val="22"/>
            <w14:ligatures w14:val="none"/>
          </w:rPr>
          <w:t xml:space="preserve">evices </w:t>
        </w:r>
      </w:ins>
      <w:del w:id="116" w:author="S Cook PhD" w:date="2025-08-06T16:58:00Z" w16du:dateUtc="2025-08-06T20:58:00Z">
        <w:r w:rsidRPr="00D6368D" w:rsidDel="00CB026A">
          <w:rPr>
            <w:rFonts w:ascii="Times New Roman" w:eastAsia="宋体" w:hAnsi="Times New Roman" w:cs="Times New Roman"/>
            <w:color w:val="000000"/>
            <w:kern w:val="0"/>
            <w:szCs w:val="22"/>
            <w14:ligatures w14:val="none"/>
          </w:rPr>
          <w:delText xml:space="preserve">(LDDs) </w:delText>
        </w:r>
      </w:del>
      <w:r w:rsidRPr="00D6368D">
        <w:rPr>
          <w:rFonts w:ascii="Times New Roman" w:eastAsia="宋体" w:hAnsi="Times New Roman" w:cs="Times New Roman"/>
          <w:color w:val="000000"/>
          <w:kern w:val="0"/>
          <w:szCs w:val="22"/>
          <w14:ligatures w14:val="none"/>
        </w:rPr>
        <w:t xml:space="preserve">at partner clinics. Its growth is tied to expanding the </w:t>
      </w:r>
      <w:ins w:id="117" w:author="S Cook PhD" w:date="2025-08-06T16:59:00Z" w16du:dateUtc="2025-08-06T20:59:00Z">
        <w:r w:rsidR="00CB026A">
          <w:rPr>
            <w:rFonts w:ascii="Times New Roman" w:eastAsia="宋体" w:hAnsi="Times New Roman" w:cs="Times New Roman"/>
            <w:color w:val="000000"/>
            <w:kern w:val="0"/>
            <w:szCs w:val="22"/>
            <w14:ligatures w14:val="none"/>
          </w:rPr>
          <w:t xml:space="preserve">number of </w:t>
        </w:r>
      </w:ins>
      <w:r w:rsidRPr="00D6368D">
        <w:rPr>
          <w:rFonts w:ascii="Times New Roman" w:eastAsia="宋体" w:hAnsi="Times New Roman" w:cs="Times New Roman"/>
          <w:color w:val="000000"/>
          <w:kern w:val="0"/>
          <w:szCs w:val="22"/>
          <w14:ligatures w14:val="none"/>
        </w:rPr>
        <w:t xml:space="preserve">installed </w:t>
      </w:r>
      <w:del w:id="118" w:author="S Cook PhD" w:date="2025-08-06T17:00:00Z" w16du:dateUtc="2025-08-06T21:00:00Z">
        <w:r w:rsidRPr="00D6368D" w:rsidDel="00CB026A">
          <w:rPr>
            <w:rFonts w:ascii="Times New Roman" w:eastAsia="宋体" w:hAnsi="Times New Roman" w:cs="Times New Roman"/>
            <w:color w:val="000000"/>
            <w:kern w:val="0"/>
            <w:szCs w:val="22"/>
            <w14:ligatures w14:val="none"/>
          </w:rPr>
          <w:delText xml:space="preserve">base of LDDs </w:delText>
        </w:r>
      </w:del>
      <w:ins w:id="119" w:author="S Cook PhD" w:date="2025-08-06T17:00:00Z" w16du:dateUtc="2025-08-06T21:00:00Z">
        <w:r w:rsidR="00CB026A">
          <w:rPr>
            <w:rFonts w:ascii="Times New Roman" w:eastAsia="宋体" w:hAnsi="Times New Roman" w:cs="Times New Roman"/>
            <w:color w:val="000000"/>
            <w:kern w:val="0"/>
            <w:szCs w:val="22"/>
            <w14:ligatures w14:val="none"/>
          </w:rPr>
          <w:t xml:space="preserve">devices </w:t>
        </w:r>
      </w:ins>
      <w:r w:rsidRPr="00D6368D">
        <w:rPr>
          <w:rFonts w:ascii="Times New Roman" w:eastAsia="宋体" w:hAnsi="Times New Roman" w:cs="Times New Roman"/>
          <w:color w:val="000000"/>
          <w:kern w:val="0"/>
          <w:szCs w:val="22"/>
          <w14:ligatures w14:val="none"/>
        </w:rPr>
        <w:t xml:space="preserve">and increasing the </w:t>
      </w:r>
      <w:del w:id="120" w:author="S Cook PhD" w:date="2025-08-06T17:00:00Z" w16du:dateUtc="2025-08-06T21:00:00Z">
        <w:r w:rsidRPr="00D6368D" w:rsidDel="00CB026A">
          <w:rPr>
            <w:rFonts w:ascii="Times New Roman" w:eastAsia="宋体" w:hAnsi="Times New Roman" w:cs="Times New Roman"/>
            <w:color w:val="000000"/>
            <w:kern w:val="0"/>
            <w:szCs w:val="22"/>
            <w14:ligatures w14:val="none"/>
          </w:rPr>
          <w:delText xml:space="preserve">utilization </w:delText>
        </w:r>
      </w:del>
      <w:ins w:id="121" w:author="S Cook PhD" w:date="2025-08-06T17:00:00Z" w16du:dateUtc="2025-08-06T21:00:00Z">
        <w:r w:rsidR="00CB026A">
          <w:rPr>
            <w:rFonts w:ascii="Times New Roman" w:eastAsia="宋体" w:hAnsi="Times New Roman" w:cs="Times New Roman"/>
            <w:color w:val="000000"/>
            <w:kern w:val="0"/>
            <w:szCs w:val="22"/>
            <w14:ligatures w14:val="none"/>
          </w:rPr>
          <w:t xml:space="preserve">use </w:t>
        </w:r>
      </w:ins>
      <w:r w:rsidRPr="00D6368D">
        <w:rPr>
          <w:rFonts w:ascii="Times New Roman" w:eastAsia="宋体" w:hAnsi="Times New Roman" w:cs="Times New Roman"/>
          <w:color w:val="000000"/>
          <w:kern w:val="0"/>
          <w:szCs w:val="22"/>
          <w14:ligatures w14:val="none"/>
        </w:rPr>
        <w:t>of it</w:t>
      </w:r>
      <w:commentRangeEnd w:id="104"/>
      <w:r w:rsidR="00CB026A">
        <w:rPr>
          <w:rStyle w:val="af0"/>
        </w:rPr>
        <w:commentReference w:id="104"/>
      </w:r>
      <w:r w:rsidRPr="00D6368D">
        <w:rPr>
          <w:rFonts w:ascii="Times New Roman" w:eastAsia="宋体" w:hAnsi="Times New Roman" w:cs="Times New Roman"/>
          <w:color w:val="000000"/>
          <w:kern w:val="0"/>
          <w:szCs w:val="22"/>
          <w14:ligatures w14:val="none"/>
        </w:rPr>
        <w:t>s proprietary lenses.</w:t>
      </w:r>
    </w:p>
    <w:p w14:paraId="326C980F" w14:textId="77777777" w:rsidR="00D6368D" w:rsidRPr="00D6368D" w:rsidRDefault="00D6368D" w:rsidP="00D6368D">
      <w:pPr>
        <w:widowControl/>
        <w:spacing w:before="280" w:after="80" w:line="240" w:lineRule="auto"/>
        <w:outlineLvl w:val="3"/>
        <w:rPr>
          <w:rFonts w:ascii="Times New Roman" w:eastAsia="宋体" w:hAnsi="Times New Roman" w:cs="Times New Roman"/>
          <w:b/>
          <w:bCs/>
          <w:kern w:val="0"/>
          <w:sz w:val="24"/>
          <w14:ligatures w14:val="none"/>
        </w:rPr>
      </w:pPr>
      <w:r w:rsidRPr="00D6368D">
        <w:rPr>
          <w:rFonts w:ascii="Times New Roman" w:eastAsia="宋体" w:hAnsi="Times New Roman" w:cs="Times New Roman"/>
          <w:b/>
          <w:bCs/>
          <w:color w:val="666666"/>
          <w:kern w:val="0"/>
          <w:sz w:val="24"/>
          <w14:ligatures w14:val="none"/>
        </w:rPr>
        <w:t>2. Analysis: Strategic Differences and Key Considerations</w:t>
      </w:r>
    </w:p>
    <w:p w14:paraId="0B1235DE" w14:textId="40ADA2CF" w:rsidR="00D6368D" w:rsidRPr="00D6368D" w:rsidRDefault="00D6368D" w:rsidP="00D6368D">
      <w:pPr>
        <w:widowControl/>
        <w:spacing w:after="0" w:line="240" w:lineRule="auto"/>
        <w:rPr>
          <w:rFonts w:ascii="Times New Roman" w:eastAsia="宋体" w:hAnsi="Times New Roman" w:cs="Times New Roman"/>
          <w:kern w:val="0"/>
          <w:sz w:val="24"/>
          <w14:ligatures w14:val="none"/>
        </w:rPr>
      </w:pPr>
      <w:del w:id="122" w:author="S Cook PhD" w:date="2025-08-06T18:15:00Z" w16du:dateUtc="2025-08-06T22:15:00Z">
        <w:r w:rsidRPr="00D6368D" w:rsidDel="008517B3">
          <w:rPr>
            <w:rFonts w:ascii="Times New Roman" w:eastAsia="宋体" w:hAnsi="Times New Roman" w:cs="Times New Roman"/>
            <w:color w:val="000000"/>
            <w:kern w:val="0"/>
            <w:szCs w:val="22"/>
            <w14:ligatures w14:val="none"/>
          </w:rPr>
          <w:delText>An objective</w:delText>
        </w:r>
      </w:del>
      <w:ins w:id="123" w:author="S Cook PhD" w:date="2025-08-06T18:15:00Z" w16du:dateUtc="2025-08-06T22:15:00Z">
        <w:r w:rsidR="008517B3">
          <w:rPr>
            <w:rFonts w:ascii="Times New Roman" w:eastAsia="宋体" w:hAnsi="Times New Roman" w:cs="Times New Roman"/>
            <w:color w:val="000000"/>
            <w:kern w:val="0"/>
            <w:szCs w:val="22"/>
            <w14:ligatures w14:val="none"/>
          </w:rPr>
          <w:t>The</w:t>
        </w:r>
      </w:ins>
      <w:r w:rsidRPr="00D6368D">
        <w:rPr>
          <w:rFonts w:ascii="Times New Roman" w:eastAsia="宋体" w:hAnsi="Times New Roman" w:cs="Times New Roman"/>
          <w:color w:val="000000"/>
          <w:kern w:val="0"/>
          <w:szCs w:val="22"/>
          <w14:ligatures w14:val="none"/>
        </w:rPr>
        <w:t xml:space="preserve"> analysis reveals a trio of companies at different inflection points, each presenting a distinct narrative: the established player facing headwinds, the high-stakes biotech bet, and the growing company </w:t>
      </w:r>
      <w:del w:id="124" w:author="S Cook PhD" w:date="2025-08-06T18:15:00Z" w16du:dateUtc="2025-08-06T22:15:00Z">
        <w:r w:rsidRPr="00D6368D" w:rsidDel="008517B3">
          <w:rPr>
            <w:rFonts w:ascii="Times New Roman" w:eastAsia="宋体" w:hAnsi="Times New Roman" w:cs="Times New Roman"/>
            <w:color w:val="000000"/>
            <w:kern w:val="0"/>
            <w:szCs w:val="22"/>
            <w14:ligatures w14:val="none"/>
          </w:rPr>
          <w:delText xml:space="preserve">with </w:delText>
        </w:r>
      </w:del>
      <w:ins w:id="125" w:author="S Cook PhD" w:date="2025-08-06T18:15:00Z" w16du:dateUtc="2025-08-06T22:15:00Z">
        <w:r w:rsidR="008517B3">
          <w:rPr>
            <w:rFonts w:ascii="Times New Roman" w:eastAsia="宋体" w:hAnsi="Times New Roman" w:cs="Times New Roman"/>
            <w:color w:val="000000"/>
            <w:kern w:val="0"/>
            <w:szCs w:val="22"/>
            <w14:ligatures w14:val="none"/>
          </w:rPr>
          <w:t>in</w:t>
        </w:r>
        <w:r w:rsidR="008517B3" w:rsidRPr="00D6368D">
          <w:rPr>
            <w:rFonts w:ascii="Times New Roman" w:eastAsia="宋体" w:hAnsi="Times New Roman" w:cs="Times New Roman"/>
            <w:color w:val="000000"/>
            <w:kern w:val="0"/>
            <w:szCs w:val="22"/>
            <w14:ligatures w14:val="none"/>
          </w:rPr>
          <w:t xml:space="preserve"> </w:t>
        </w:r>
      </w:ins>
      <w:r w:rsidRPr="00D6368D">
        <w:rPr>
          <w:rFonts w:ascii="Times New Roman" w:eastAsia="宋体" w:hAnsi="Times New Roman" w:cs="Times New Roman"/>
          <w:color w:val="000000"/>
          <w:kern w:val="0"/>
          <w:szCs w:val="22"/>
          <w14:ligatures w14:val="none"/>
        </w:rPr>
        <w:t>a credibility crisis.</w:t>
      </w:r>
    </w:p>
    <w:p w14:paraId="54A944E3" w14:textId="77777777" w:rsidR="00D6368D" w:rsidRPr="00D6368D" w:rsidRDefault="00D6368D" w:rsidP="00D6368D">
      <w:pPr>
        <w:widowControl/>
        <w:spacing w:after="0" w:line="240" w:lineRule="auto"/>
        <w:rPr>
          <w:rFonts w:ascii="Times New Roman" w:eastAsia="宋体" w:hAnsi="Times New Roman" w:cs="Times New Roman"/>
          <w:kern w:val="0"/>
          <w:sz w:val="24"/>
          <w14:ligatures w14:val="none"/>
        </w:rPr>
      </w:pPr>
    </w:p>
    <w:p w14:paraId="7CC49DFD" w14:textId="3C7D4BA5" w:rsidR="00D6368D" w:rsidRPr="00D6368D" w:rsidRDefault="00D6368D" w:rsidP="00D6368D">
      <w:pPr>
        <w:widowControl/>
        <w:spacing w:after="0" w:line="240" w:lineRule="auto"/>
        <w:rPr>
          <w:rFonts w:ascii="Times New Roman" w:eastAsia="宋体" w:hAnsi="Times New Roman" w:cs="Times New Roman"/>
          <w:kern w:val="0"/>
          <w:sz w:val="24"/>
          <w14:ligatures w14:val="none"/>
        </w:rPr>
      </w:pPr>
      <w:r w:rsidRPr="00D6368D">
        <w:rPr>
          <w:rFonts w:ascii="Times New Roman" w:eastAsia="宋体" w:hAnsi="Times New Roman" w:cs="Times New Roman"/>
          <w:b/>
          <w:bCs/>
          <w:color w:val="000000"/>
          <w:kern w:val="0"/>
          <w:szCs w:val="22"/>
          <w14:ligatures w14:val="none"/>
        </w:rPr>
        <w:lastRenderedPageBreak/>
        <w:t>Growth Drivers and Headwinds:</w:t>
      </w:r>
      <w:r w:rsidRPr="00D6368D">
        <w:rPr>
          <w:rFonts w:ascii="Times New Roman" w:eastAsia="宋体" w:hAnsi="Times New Roman" w:cs="Times New Roman"/>
          <w:color w:val="000000"/>
          <w:kern w:val="0"/>
          <w:szCs w:val="22"/>
          <w14:ligatures w14:val="none"/>
        </w:rPr>
        <w:t xml:space="preserve"> </w:t>
      </w:r>
      <w:ins w:id="126" w:author="S Cook PhD" w:date="2025-08-06T18:15:00Z" w16du:dateUtc="2025-08-06T22:15:00Z">
        <w:r w:rsidR="008517B3">
          <w:rPr>
            <w:rFonts w:ascii="Times New Roman" w:eastAsia="宋体" w:hAnsi="Times New Roman" w:cs="Times New Roman"/>
            <w:color w:val="000000"/>
            <w:kern w:val="0"/>
            <w:szCs w:val="22"/>
            <w14:ligatures w14:val="none"/>
          </w:rPr>
          <w:t xml:space="preserve">The primary driver of </w:t>
        </w:r>
      </w:ins>
      <w:r w:rsidRPr="00D6368D">
        <w:rPr>
          <w:rFonts w:ascii="Times New Roman" w:eastAsia="宋体" w:hAnsi="Times New Roman" w:cs="Times New Roman"/>
          <w:color w:val="000000"/>
          <w:kern w:val="0"/>
          <w:szCs w:val="22"/>
          <w14:ligatures w14:val="none"/>
        </w:rPr>
        <w:t>STAAR Surgical</w:t>
      </w:r>
      <w:del w:id="127" w:author="S Cook PhD" w:date="2025-08-06T16:05:00Z" w16du:dateUtc="2025-08-06T20:05:00Z">
        <w:r w:rsidRPr="00D6368D" w:rsidDel="009226F9">
          <w:rPr>
            <w:rFonts w:ascii="Times New Roman" w:eastAsia="宋体" w:hAnsi="Times New Roman" w:cs="Times New Roman"/>
            <w:color w:val="000000"/>
            <w:kern w:val="0"/>
            <w:szCs w:val="22"/>
            <w14:ligatures w14:val="none"/>
          </w:rPr>
          <w:delText>'</w:delText>
        </w:r>
      </w:del>
      <w:ins w:id="128" w:author="S Cook PhD" w:date="2025-08-06T16:05:00Z" w16du:dateUtc="2025-08-06T20:05:00Z">
        <w:r w:rsidR="009226F9">
          <w:rPr>
            <w:rFonts w:ascii="Times New Roman" w:eastAsia="宋体" w:hAnsi="Times New Roman" w:cs="Times New Roman"/>
            <w:color w:val="000000"/>
            <w:kern w:val="0"/>
            <w:szCs w:val="22"/>
            <w14:ligatures w14:val="none"/>
          </w:rPr>
          <w:t>’</w:t>
        </w:r>
      </w:ins>
      <w:r w:rsidRPr="00D6368D">
        <w:rPr>
          <w:rFonts w:ascii="Times New Roman" w:eastAsia="宋体" w:hAnsi="Times New Roman" w:cs="Times New Roman"/>
          <w:color w:val="000000"/>
          <w:kern w:val="0"/>
          <w:szCs w:val="22"/>
          <w14:ligatures w14:val="none"/>
        </w:rPr>
        <w:t xml:space="preserve">s </w:t>
      </w:r>
      <w:del w:id="129" w:author="S Cook PhD" w:date="2025-08-06T18:15:00Z" w16du:dateUtc="2025-08-06T22:15:00Z">
        <w:r w:rsidRPr="00D6368D" w:rsidDel="008517B3">
          <w:rPr>
            <w:rFonts w:ascii="Times New Roman" w:eastAsia="宋体" w:hAnsi="Times New Roman" w:cs="Times New Roman"/>
            <w:color w:val="000000"/>
            <w:kern w:val="0"/>
            <w:szCs w:val="22"/>
            <w14:ligatures w14:val="none"/>
          </w:rPr>
          <w:delText xml:space="preserve">primary </w:delText>
        </w:r>
      </w:del>
      <w:r w:rsidRPr="00D6368D">
        <w:rPr>
          <w:rFonts w:ascii="Times New Roman" w:eastAsia="宋体" w:hAnsi="Times New Roman" w:cs="Times New Roman"/>
          <w:color w:val="000000"/>
          <w:kern w:val="0"/>
          <w:szCs w:val="22"/>
          <w14:ligatures w14:val="none"/>
        </w:rPr>
        <w:t xml:space="preserve">growth </w:t>
      </w:r>
      <w:del w:id="130" w:author="S Cook PhD" w:date="2025-08-06T18:15:00Z" w16du:dateUtc="2025-08-06T22:15:00Z">
        <w:r w:rsidRPr="00D6368D" w:rsidDel="008517B3">
          <w:rPr>
            <w:rFonts w:ascii="Times New Roman" w:eastAsia="宋体" w:hAnsi="Times New Roman" w:cs="Times New Roman"/>
            <w:color w:val="000000"/>
            <w:kern w:val="0"/>
            <w:szCs w:val="22"/>
            <w14:ligatures w14:val="none"/>
          </w:rPr>
          <w:delText xml:space="preserve">driver </w:delText>
        </w:r>
      </w:del>
      <w:r w:rsidRPr="00D6368D">
        <w:rPr>
          <w:rFonts w:ascii="Times New Roman" w:eastAsia="宋体" w:hAnsi="Times New Roman" w:cs="Times New Roman"/>
          <w:color w:val="000000"/>
          <w:kern w:val="0"/>
          <w:szCs w:val="22"/>
          <w14:ligatures w14:val="none"/>
        </w:rPr>
        <w:t>is the significant untapped market for its premium ICL</w:t>
      </w:r>
      <w:ins w:id="131" w:author="S Cook PhD" w:date="2025-08-06T18:16:00Z" w16du:dateUtc="2025-08-06T22:16:00Z">
        <w:r w:rsidR="008517B3">
          <w:rPr>
            <w:rFonts w:ascii="Times New Roman" w:eastAsia="宋体" w:hAnsi="Times New Roman" w:cs="Times New Roman"/>
            <w:color w:val="000000"/>
            <w:kern w:val="0"/>
            <w:szCs w:val="22"/>
            <w14:ligatures w14:val="none"/>
          </w:rPr>
          <w:t>s</w:t>
        </w:r>
      </w:ins>
      <w:del w:id="132" w:author="S Cook PhD" w:date="2025-08-06T18:16:00Z" w16du:dateUtc="2025-08-06T22:16:00Z">
        <w:r w:rsidRPr="00D6368D" w:rsidDel="008517B3">
          <w:rPr>
            <w:rFonts w:ascii="Times New Roman" w:eastAsia="宋体" w:hAnsi="Times New Roman" w:cs="Times New Roman"/>
            <w:color w:val="000000"/>
            <w:kern w:val="0"/>
            <w:szCs w:val="22"/>
            <w14:ligatures w14:val="none"/>
          </w:rPr>
          <w:delText xml:space="preserve"> lenses</w:delText>
        </w:r>
      </w:del>
      <w:r w:rsidRPr="00D6368D">
        <w:rPr>
          <w:rFonts w:ascii="Times New Roman" w:eastAsia="宋体" w:hAnsi="Times New Roman" w:cs="Times New Roman"/>
          <w:color w:val="000000"/>
          <w:kern w:val="0"/>
          <w:szCs w:val="22"/>
          <w14:ligatures w14:val="none"/>
        </w:rPr>
        <w:t xml:space="preserve">. However, the company is facing </w:t>
      </w:r>
      <w:ins w:id="133" w:author="S Cook PhD" w:date="2025-08-06T18:17:00Z" w16du:dateUtc="2025-08-06T22:17:00Z">
        <w:r w:rsidR="008517B3">
          <w:rPr>
            <w:rFonts w:ascii="Times New Roman" w:eastAsia="宋体" w:hAnsi="Times New Roman" w:cs="Times New Roman"/>
            <w:color w:val="000000"/>
            <w:kern w:val="0"/>
            <w:szCs w:val="22"/>
            <w14:ligatures w14:val="none"/>
          </w:rPr>
          <w:t>difficulties</w:t>
        </w:r>
      </w:ins>
      <w:ins w:id="134" w:author="S Cook PhD" w:date="2025-08-06T18:16:00Z" w16du:dateUtc="2025-08-06T22:16:00Z">
        <w:r w:rsidR="008517B3">
          <w:rPr>
            <w:rFonts w:ascii="Times New Roman" w:eastAsia="宋体" w:hAnsi="Times New Roman" w:cs="Times New Roman"/>
            <w:color w:val="000000"/>
            <w:kern w:val="0"/>
            <w:szCs w:val="22"/>
            <w14:ligatures w14:val="none"/>
          </w:rPr>
          <w:t xml:space="preserve"> in the </w:t>
        </w:r>
      </w:ins>
      <w:del w:id="135" w:author="S Cook PhD" w:date="2025-08-06T18:16:00Z" w16du:dateUtc="2025-08-06T22:16:00Z">
        <w:r w:rsidRPr="00D6368D" w:rsidDel="008517B3">
          <w:rPr>
            <w:rFonts w:ascii="Times New Roman" w:eastAsia="宋体" w:hAnsi="Times New Roman" w:cs="Times New Roman"/>
            <w:color w:val="000000"/>
            <w:kern w:val="0"/>
            <w:szCs w:val="22"/>
            <w14:ligatures w14:val="none"/>
          </w:rPr>
          <w:delText xml:space="preserve">major </w:delText>
        </w:r>
      </w:del>
      <w:r w:rsidRPr="00D6368D">
        <w:rPr>
          <w:rFonts w:ascii="Times New Roman" w:eastAsia="宋体" w:hAnsi="Times New Roman" w:cs="Times New Roman"/>
          <w:color w:val="000000"/>
          <w:kern w:val="0"/>
          <w:szCs w:val="22"/>
          <w14:ligatures w14:val="none"/>
        </w:rPr>
        <w:t>near-term</w:t>
      </w:r>
      <w:del w:id="136" w:author="S Cook PhD" w:date="2025-08-06T18:16:00Z" w16du:dateUtc="2025-08-06T22:16:00Z">
        <w:r w:rsidRPr="00D6368D" w:rsidDel="008517B3">
          <w:rPr>
            <w:rFonts w:ascii="Times New Roman" w:eastAsia="宋体" w:hAnsi="Times New Roman" w:cs="Times New Roman"/>
            <w:color w:val="000000"/>
            <w:kern w:val="0"/>
            <w:szCs w:val="22"/>
            <w14:ligatures w14:val="none"/>
          </w:rPr>
          <w:delText xml:space="preserve"> headwinds</w:delText>
        </w:r>
      </w:del>
      <w:r w:rsidRPr="00D6368D">
        <w:rPr>
          <w:rFonts w:ascii="Times New Roman" w:eastAsia="宋体" w:hAnsi="Times New Roman" w:cs="Times New Roman"/>
          <w:color w:val="000000"/>
          <w:kern w:val="0"/>
          <w:szCs w:val="22"/>
          <w14:ligatures w14:val="none"/>
        </w:rPr>
        <w:t xml:space="preserve">. In early 2025, it reported a sharp 45% year-over-year decline in quarterly sales, which management attributed to a planned reduction of high distributor </w:t>
      </w:r>
      <w:del w:id="137" w:author="S Cook PhD" w:date="2025-08-06T18:17:00Z" w16du:dateUtc="2025-08-06T22:17:00Z">
        <w:r w:rsidRPr="00D6368D" w:rsidDel="008517B3">
          <w:rPr>
            <w:rFonts w:ascii="Times New Roman" w:eastAsia="宋体" w:hAnsi="Times New Roman" w:cs="Times New Roman"/>
            <w:color w:val="000000"/>
            <w:kern w:val="0"/>
            <w:szCs w:val="22"/>
            <w14:ligatures w14:val="none"/>
          </w:rPr>
          <w:delText xml:space="preserve">inventory </w:delText>
        </w:r>
      </w:del>
      <w:ins w:id="138" w:author="S Cook PhD" w:date="2025-08-06T18:17:00Z" w16du:dateUtc="2025-08-06T22:17:00Z">
        <w:r w:rsidR="008517B3" w:rsidRPr="00D6368D">
          <w:rPr>
            <w:rFonts w:ascii="Times New Roman" w:eastAsia="宋体" w:hAnsi="Times New Roman" w:cs="Times New Roman"/>
            <w:color w:val="000000"/>
            <w:kern w:val="0"/>
            <w:szCs w:val="22"/>
            <w14:ligatures w14:val="none"/>
          </w:rPr>
          <w:t>inventor</w:t>
        </w:r>
        <w:r w:rsidR="008517B3">
          <w:rPr>
            <w:rFonts w:ascii="Times New Roman" w:eastAsia="宋体" w:hAnsi="Times New Roman" w:cs="Times New Roman"/>
            <w:color w:val="000000"/>
            <w:kern w:val="0"/>
            <w:szCs w:val="22"/>
            <w14:ligatures w14:val="none"/>
          </w:rPr>
          <w:t>ies</w:t>
        </w:r>
        <w:r w:rsidR="008517B3" w:rsidRPr="00D6368D">
          <w:rPr>
            <w:rFonts w:ascii="Times New Roman" w:eastAsia="宋体" w:hAnsi="Times New Roman" w:cs="Times New Roman"/>
            <w:color w:val="000000"/>
            <w:kern w:val="0"/>
            <w:szCs w:val="22"/>
            <w14:ligatures w14:val="none"/>
          </w:rPr>
          <w:t xml:space="preserve"> </w:t>
        </w:r>
      </w:ins>
      <w:del w:id="139" w:author="S Cook PhD" w:date="2025-08-06T18:17:00Z" w16du:dateUtc="2025-08-06T22:17:00Z">
        <w:r w:rsidRPr="00D6368D" w:rsidDel="008517B3">
          <w:rPr>
            <w:rFonts w:ascii="Times New Roman" w:eastAsia="宋体" w:hAnsi="Times New Roman" w:cs="Times New Roman"/>
            <w:color w:val="000000"/>
            <w:kern w:val="0"/>
            <w:szCs w:val="22"/>
            <w14:ligatures w14:val="none"/>
          </w:rPr>
          <w:delText xml:space="preserve">levels </w:delText>
        </w:r>
      </w:del>
      <w:r w:rsidRPr="00D6368D">
        <w:rPr>
          <w:rFonts w:ascii="Times New Roman" w:eastAsia="宋体" w:hAnsi="Times New Roman" w:cs="Times New Roman"/>
          <w:color w:val="000000"/>
          <w:kern w:val="0"/>
          <w:szCs w:val="22"/>
          <w14:ligatures w14:val="none"/>
        </w:rPr>
        <w:t xml:space="preserve">in China. This significant operational issue, combined with recent </w:t>
      </w:r>
      <w:ins w:id="140" w:author="S Cook PhD" w:date="2025-08-06T18:17:00Z" w16du:dateUtc="2025-08-06T22:17:00Z">
        <w:r w:rsidR="008517B3">
          <w:rPr>
            <w:rFonts w:ascii="Times New Roman" w:eastAsia="宋体" w:hAnsi="Times New Roman" w:cs="Times New Roman"/>
            <w:color w:val="000000"/>
            <w:kern w:val="0"/>
            <w:szCs w:val="22"/>
            <w14:ligatures w14:val="none"/>
          </w:rPr>
          <w:t xml:space="preserve">executive </w:t>
        </w:r>
      </w:ins>
      <w:r w:rsidRPr="00D6368D">
        <w:rPr>
          <w:rFonts w:ascii="Times New Roman" w:eastAsia="宋体" w:hAnsi="Times New Roman" w:cs="Times New Roman"/>
          <w:color w:val="000000"/>
          <w:kern w:val="0"/>
          <w:szCs w:val="22"/>
          <w14:ligatures w14:val="none"/>
        </w:rPr>
        <w:t>turnover</w:t>
      </w:r>
      <w:del w:id="141" w:author="S Cook PhD" w:date="2025-08-06T18:17:00Z" w16du:dateUtc="2025-08-06T22:17:00Z">
        <w:r w:rsidRPr="00D6368D" w:rsidDel="008517B3">
          <w:rPr>
            <w:rFonts w:ascii="Times New Roman" w:eastAsia="宋体" w:hAnsi="Times New Roman" w:cs="Times New Roman"/>
            <w:color w:val="000000"/>
            <w:kern w:val="0"/>
            <w:szCs w:val="22"/>
            <w14:ligatures w14:val="none"/>
          </w:rPr>
          <w:delText xml:space="preserve"> in key executive positions</w:delText>
        </w:r>
      </w:del>
      <w:r w:rsidRPr="00D6368D">
        <w:rPr>
          <w:rFonts w:ascii="Times New Roman" w:eastAsia="宋体" w:hAnsi="Times New Roman" w:cs="Times New Roman"/>
          <w:color w:val="000000"/>
          <w:kern w:val="0"/>
          <w:szCs w:val="22"/>
          <w14:ligatures w14:val="none"/>
        </w:rPr>
        <w:t xml:space="preserve">, has created substantial uncertainty </w:t>
      </w:r>
      <w:del w:id="142" w:author="S Cook PhD" w:date="2025-08-06T18:18:00Z" w16du:dateUtc="2025-08-06T22:18:00Z">
        <w:r w:rsidRPr="00D6368D" w:rsidDel="008517B3">
          <w:rPr>
            <w:rFonts w:ascii="Times New Roman" w:eastAsia="宋体" w:hAnsi="Times New Roman" w:cs="Times New Roman"/>
            <w:color w:val="000000"/>
            <w:kern w:val="0"/>
            <w:szCs w:val="22"/>
            <w14:ligatures w14:val="none"/>
          </w:rPr>
          <w:delText xml:space="preserve">around </w:delText>
        </w:r>
      </w:del>
      <w:ins w:id="143" w:author="S Cook PhD" w:date="2025-08-06T18:18:00Z" w16du:dateUtc="2025-08-06T22:18:00Z">
        <w:r w:rsidR="008517B3">
          <w:rPr>
            <w:rFonts w:ascii="Times New Roman" w:eastAsia="宋体" w:hAnsi="Times New Roman" w:cs="Times New Roman"/>
            <w:color w:val="000000"/>
            <w:kern w:val="0"/>
            <w:szCs w:val="22"/>
            <w14:ligatures w14:val="none"/>
          </w:rPr>
          <w:t>concerning</w:t>
        </w:r>
        <w:r w:rsidR="008517B3" w:rsidRPr="00D6368D">
          <w:rPr>
            <w:rFonts w:ascii="Times New Roman" w:eastAsia="宋体" w:hAnsi="Times New Roman" w:cs="Times New Roman"/>
            <w:color w:val="000000"/>
            <w:kern w:val="0"/>
            <w:szCs w:val="22"/>
            <w14:ligatures w14:val="none"/>
          </w:rPr>
          <w:t xml:space="preserve"> </w:t>
        </w:r>
      </w:ins>
      <w:r w:rsidRPr="00D6368D">
        <w:rPr>
          <w:rFonts w:ascii="Times New Roman" w:eastAsia="宋体" w:hAnsi="Times New Roman" w:cs="Times New Roman"/>
          <w:color w:val="000000"/>
          <w:kern w:val="0"/>
          <w:szCs w:val="22"/>
          <w14:ligatures w14:val="none"/>
        </w:rPr>
        <w:t>its near-term growth</w:t>
      </w:r>
      <w:del w:id="144" w:author="S Cook PhD" w:date="2025-08-06T18:17:00Z" w16du:dateUtc="2025-08-06T22:17:00Z">
        <w:r w:rsidRPr="00D6368D" w:rsidDel="008517B3">
          <w:rPr>
            <w:rFonts w:ascii="Times New Roman" w:eastAsia="宋体" w:hAnsi="Times New Roman" w:cs="Times New Roman"/>
            <w:color w:val="000000"/>
            <w:kern w:val="0"/>
            <w:szCs w:val="22"/>
            <w14:ligatures w14:val="none"/>
          </w:rPr>
          <w:delText xml:space="preserve"> trajectory</w:delText>
        </w:r>
      </w:del>
      <w:r w:rsidRPr="00D6368D">
        <w:rPr>
          <w:rFonts w:ascii="Times New Roman" w:eastAsia="宋体" w:hAnsi="Times New Roman" w:cs="Times New Roman"/>
          <w:color w:val="000000"/>
          <w:kern w:val="0"/>
          <w:szCs w:val="22"/>
          <w14:ligatures w14:val="none"/>
        </w:rPr>
        <w:t>.</w:t>
      </w:r>
    </w:p>
    <w:p w14:paraId="1DEDF7D6" w14:textId="77777777" w:rsidR="00D6368D" w:rsidRPr="00D6368D" w:rsidRDefault="00D6368D" w:rsidP="00D6368D">
      <w:pPr>
        <w:widowControl/>
        <w:spacing w:after="0" w:line="240" w:lineRule="auto"/>
        <w:rPr>
          <w:rFonts w:ascii="Times New Roman" w:eastAsia="宋体" w:hAnsi="Times New Roman" w:cs="Times New Roman"/>
          <w:kern w:val="0"/>
          <w:sz w:val="24"/>
          <w14:ligatures w14:val="none"/>
        </w:rPr>
      </w:pPr>
    </w:p>
    <w:p w14:paraId="4D49890F" w14:textId="66D7D2D0" w:rsidR="00D6368D" w:rsidRPr="00D6368D" w:rsidRDefault="00D6368D" w:rsidP="00D6368D">
      <w:pPr>
        <w:widowControl/>
        <w:spacing w:after="0" w:line="240" w:lineRule="auto"/>
        <w:rPr>
          <w:rFonts w:ascii="Times New Roman" w:eastAsia="宋体" w:hAnsi="Times New Roman" w:cs="Times New Roman"/>
          <w:kern w:val="0"/>
          <w:sz w:val="24"/>
          <w14:ligatures w14:val="none"/>
        </w:rPr>
      </w:pPr>
      <w:r w:rsidRPr="00D6368D">
        <w:rPr>
          <w:rFonts w:ascii="Times New Roman" w:eastAsia="宋体" w:hAnsi="Times New Roman" w:cs="Times New Roman"/>
          <w:color w:val="000000"/>
          <w:kern w:val="0"/>
          <w:szCs w:val="22"/>
          <w14:ligatures w14:val="none"/>
        </w:rPr>
        <w:t>EyePoint Pharmaceuticals represents a classic high-risk, high-reward biotech investment. Its future value is almost entirely dependent on the clinical success of its lead candidate, DURAVYU™. Positive Phase 3 trial</w:t>
      </w:r>
      <w:ins w:id="145" w:author="S Cook PhD" w:date="2025-08-06T18:18:00Z" w16du:dateUtc="2025-08-06T22:18:00Z">
        <w:r w:rsidR="008517B3">
          <w:rPr>
            <w:rFonts w:ascii="Times New Roman" w:eastAsia="宋体" w:hAnsi="Times New Roman" w:cs="Times New Roman"/>
            <w:color w:val="000000"/>
            <w:kern w:val="0"/>
            <w:szCs w:val="22"/>
            <w14:ligatures w14:val="none"/>
          </w:rPr>
          <w:t>s</w:t>
        </w:r>
      </w:ins>
      <w:r w:rsidRPr="00D6368D">
        <w:rPr>
          <w:rFonts w:ascii="Times New Roman" w:eastAsia="宋体" w:hAnsi="Times New Roman" w:cs="Times New Roman"/>
          <w:color w:val="000000"/>
          <w:kern w:val="0"/>
          <w:szCs w:val="22"/>
          <w14:ligatures w14:val="none"/>
        </w:rPr>
        <w:t xml:space="preserve"> </w:t>
      </w:r>
      <w:del w:id="146" w:author="S Cook PhD" w:date="2025-08-06T18:18:00Z" w16du:dateUtc="2025-08-06T22:18:00Z">
        <w:r w:rsidRPr="00D6368D" w:rsidDel="008517B3">
          <w:rPr>
            <w:rFonts w:ascii="Times New Roman" w:eastAsia="宋体" w:hAnsi="Times New Roman" w:cs="Times New Roman"/>
            <w:color w:val="000000"/>
            <w:kern w:val="0"/>
            <w:szCs w:val="22"/>
            <w14:ligatures w14:val="none"/>
          </w:rPr>
          <w:delText xml:space="preserve">results </w:delText>
        </w:r>
      </w:del>
      <w:r w:rsidRPr="00D6368D">
        <w:rPr>
          <w:rFonts w:ascii="Times New Roman" w:eastAsia="宋体" w:hAnsi="Times New Roman" w:cs="Times New Roman"/>
          <w:color w:val="000000"/>
          <w:kern w:val="0"/>
          <w:szCs w:val="22"/>
          <w14:ligatures w14:val="none"/>
        </w:rPr>
        <w:t xml:space="preserve">could unlock a </w:t>
      </w:r>
      <w:ins w:id="147" w:author="S Cook PhD" w:date="2025-08-06T16:50:00Z" w16du:dateUtc="2025-08-06T20:50:00Z">
        <w:r w:rsidR="00860187">
          <w:rPr>
            <w:rFonts w:ascii="Times New Roman" w:eastAsia="宋体" w:hAnsi="Times New Roman" w:cs="Times New Roman"/>
            <w:color w:val="000000"/>
            <w:kern w:val="0"/>
            <w:szCs w:val="22"/>
            <w14:ligatures w14:val="none"/>
          </w:rPr>
          <w:t>multi-billion-dollar</w:t>
        </w:r>
      </w:ins>
      <w:del w:id="148" w:author="S Cook PhD" w:date="2025-08-06T16:50:00Z" w16du:dateUtc="2025-08-06T20:50:00Z">
        <w:r w:rsidRPr="00D6368D" w:rsidDel="00860187">
          <w:rPr>
            <w:rFonts w:ascii="Times New Roman" w:eastAsia="宋体" w:hAnsi="Times New Roman" w:cs="Times New Roman"/>
            <w:color w:val="000000"/>
            <w:kern w:val="0"/>
            <w:szCs w:val="22"/>
            <w14:ligatures w14:val="none"/>
          </w:rPr>
          <w:delText>multi-billion dollar</w:delText>
        </w:r>
      </w:del>
      <w:r w:rsidRPr="00D6368D">
        <w:rPr>
          <w:rFonts w:ascii="Times New Roman" w:eastAsia="宋体" w:hAnsi="Times New Roman" w:cs="Times New Roman"/>
          <w:color w:val="000000"/>
          <w:kern w:val="0"/>
          <w:szCs w:val="22"/>
          <w14:ligatures w14:val="none"/>
        </w:rPr>
        <w:t xml:space="preserve"> market and lead to a significant revaluation of the company. The primary </w:t>
      </w:r>
      <w:del w:id="149" w:author="S Cook PhD" w:date="2025-08-06T18:18:00Z" w16du:dateUtc="2025-08-06T22:18:00Z">
        <w:r w:rsidRPr="00D6368D" w:rsidDel="008517B3">
          <w:rPr>
            <w:rFonts w:ascii="Times New Roman" w:eastAsia="宋体" w:hAnsi="Times New Roman" w:cs="Times New Roman"/>
            <w:color w:val="000000"/>
            <w:kern w:val="0"/>
            <w:szCs w:val="22"/>
            <w14:ligatures w14:val="none"/>
          </w:rPr>
          <w:delText xml:space="preserve">headwind </w:delText>
        </w:r>
      </w:del>
      <w:ins w:id="150" w:author="S Cook PhD" w:date="2025-08-06T18:18:00Z" w16du:dateUtc="2025-08-06T22:18:00Z">
        <w:r w:rsidR="008517B3">
          <w:rPr>
            <w:rFonts w:ascii="Times New Roman" w:eastAsia="宋体" w:hAnsi="Times New Roman" w:cs="Times New Roman"/>
            <w:color w:val="000000"/>
            <w:kern w:val="0"/>
            <w:szCs w:val="22"/>
            <w14:ligatures w14:val="none"/>
          </w:rPr>
          <w:t>challenge</w:t>
        </w:r>
        <w:r w:rsidR="008517B3" w:rsidRPr="00D6368D">
          <w:rPr>
            <w:rFonts w:ascii="Times New Roman" w:eastAsia="宋体" w:hAnsi="Times New Roman" w:cs="Times New Roman"/>
            <w:color w:val="000000"/>
            <w:kern w:val="0"/>
            <w:szCs w:val="22"/>
            <w14:ligatures w14:val="none"/>
          </w:rPr>
          <w:t xml:space="preserve"> </w:t>
        </w:r>
      </w:ins>
      <w:r w:rsidRPr="00D6368D">
        <w:rPr>
          <w:rFonts w:ascii="Times New Roman" w:eastAsia="宋体" w:hAnsi="Times New Roman" w:cs="Times New Roman"/>
          <w:color w:val="000000"/>
          <w:kern w:val="0"/>
          <w:szCs w:val="22"/>
          <w14:ligatures w14:val="none"/>
        </w:rPr>
        <w:t>is the binary risk of clinical failure; a negative trial outcome would be catastrophic for the stock price. The company</w:t>
      </w:r>
      <w:del w:id="151" w:author="S Cook PhD" w:date="2025-08-06T16:05:00Z" w16du:dateUtc="2025-08-06T20:05:00Z">
        <w:r w:rsidRPr="00D6368D" w:rsidDel="009226F9">
          <w:rPr>
            <w:rFonts w:ascii="Times New Roman" w:eastAsia="宋体" w:hAnsi="Times New Roman" w:cs="Times New Roman"/>
            <w:color w:val="000000"/>
            <w:kern w:val="0"/>
            <w:szCs w:val="22"/>
            <w14:ligatures w14:val="none"/>
          </w:rPr>
          <w:delText>'</w:delText>
        </w:r>
      </w:del>
      <w:ins w:id="152" w:author="S Cook PhD" w:date="2025-08-06T16:05:00Z" w16du:dateUtc="2025-08-06T20:05:00Z">
        <w:r w:rsidR="009226F9">
          <w:rPr>
            <w:rFonts w:ascii="Times New Roman" w:eastAsia="宋体" w:hAnsi="Times New Roman" w:cs="Times New Roman"/>
            <w:color w:val="000000"/>
            <w:kern w:val="0"/>
            <w:szCs w:val="22"/>
            <w14:ligatures w14:val="none"/>
          </w:rPr>
          <w:t>’</w:t>
        </w:r>
      </w:ins>
      <w:r w:rsidRPr="00D6368D">
        <w:rPr>
          <w:rFonts w:ascii="Times New Roman" w:eastAsia="宋体" w:hAnsi="Times New Roman" w:cs="Times New Roman"/>
          <w:color w:val="000000"/>
          <w:kern w:val="0"/>
          <w:szCs w:val="22"/>
          <w14:ligatures w14:val="none"/>
        </w:rPr>
        <w:t xml:space="preserve">s current revenue streams are </w:t>
      </w:r>
      <w:del w:id="153" w:author="S Cook PhD" w:date="2025-08-06T18:18:00Z" w16du:dateUtc="2025-08-06T22:18:00Z">
        <w:r w:rsidRPr="00D6368D" w:rsidDel="008517B3">
          <w:rPr>
            <w:rFonts w:ascii="Times New Roman" w:eastAsia="宋体" w:hAnsi="Times New Roman" w:cs="Times New Roman"/>
            <w:color w:val="000000"/>
            <w:kern w:val="0"/>
            <w:szCs w:val="22"/>
            <w14:ligatures w14:val="none"/>
          </w:rPr>
          <w:delText xml:space="preserve">not </w:delText>
        </w:r>
      </w:del>
      <w:ins w:id="154" w:author="S Cook PhD" w:date="2025-08-06T18:18:00Z" w16du:dateUtc="2025-08-06T22:18:00Z">
        <w:r w:rsidR="008517B3">
          <w:rPr>
            <w:rFonts w:ascii="Times New Roman" w:eastAsia="宋体" w:hAnsi="Times New Roman" w:cs="Times New Roman"/>
            <w:color w:val="000000"/>
            <w:kern w:val="0"/>
            <w:szCs w:val="22"/>
            <w14:ligatures w14:val="none"/>
          </w:rPr>
          <w:t>in</w:t>
        </w:r>
      </w:ins>
      <w:r w:rsidRPr="00D6368D">
        <w:rPr>
          <w:rFonts w:ascii="Times New Roman" w:eastAsia="宋体" w:hAnsi="Times New Roman" w:cs="Times New Roman"/>
          <w:color w:val="000000"/>
          <w:kern w:val="0"/>
          <w:szCs w:val="22"/>
          <w14:ligatures w14:val="none"/>
        </w:rPr>
        <w:t>sufficient to support its valuation.</w:t>
      </w:r>
    </w:p>
    <w:p w14:paraId="191BE6C2" w14:textId="77777777" w:rsidR="00D6368D" w:rsidRPr="00D6368D" w:rsidRDefault="00D6368D" w:rsidP="00D6368D">
      <w:pPr>
        <w:widowControl/>
        <w:spacing w:after="0" w:line="240" w:lineRule="auto"/>
        <w:rPr>
          <w:rFonts w:ascii="Times New Roman" w:eastAsia="宋体" w:hAnsi="Times New Roman" w:cs="Times New Roman"/>
          <w:kern w:val="0"/>
          <w:sz w:val="24"/>
          <w14:ligatures w14:val="none"/>
        </w:rPr>
      </w:pPr>
    </w:p>
    <w:p w14:paraId="5E705FF0" w14:textId="590A4EF4" w:rsidR="00D6368D" w:rsidRPr="00D6368D" w:rsidRDefault="00D6368D" w:rsidP="00D6368D">
      <w:pPr>
        <w:widowControl/>
        <w:spacing w:after="0" w:line="240" w:lineRule="auto"/>
        <w:rPr>
          <w:rFonts w:ascii="Times New Roman" w:eastAsia="宋体" w:hAnsi="Times New Roman" w:cs="Times New Roman"/>
          <w:kern w:val="0"/>
          <w:sz w:val="24"/>
          <w14:ligatures w14:val="none"/>
        </w:rPr>
      </w:pPr>
      <w:r w:rsidRPr="00D6368D">
        <w:rPr>
          <w:rFonts w:ascii="Times New Roman" w:eastAsia="宋体" w:hAnsi="Times New Roman" w:cs="Times New Roman"/>
          <w:color w:val="000000"/>
          <w:kern w:val="0"/>
          <w:szCs w:val="22"/>
          <w14:ligatures w14:val="none"/>
        </w:rPr>
        <w:t xml:space="preserve">RxSight had been a high-growth story, driven by the adoption of its unique LAL technology. However, the company recently shocked investors by significantly cutting its full-year revenue guidance, citing a </w:t>
      </w:r>
      <w:ins w:id="155" w:author="S Cook PhD" w:date="2025-08-06T16:06:00Z" w16du:dateUtc="2025-08-06T20:06:00Z">
        <w:r w:rsidR="009226F9">
          <w:rPr>
            <w:rFonts w:ascii="Times New Roman" w:eastAsia="宋体" w:hAnsi="Times New Roman" w:cs="Times New Roman"/>
            <w:color w:val="000000"/>
            <w:kern w:val="0"/>
            <w:szCs w:val="22"/>
            <w14:ligatures w14:val="none"/>
          </w:rPr>
          <w:t>‘</w:t>
        </w:r>
      </w:ins>
      <w:del w:id="156" w:author="S Cook PhD" w:date="2025-08-06T16:06:00Z" w16du:dateUtc="2025-08-06T20:06:00Z">
        <w:r w:rsidRPr="00D6368D" w:rsidDel="009226F9">
          <w:rPr>
            <w:rFonts w:ascii="Times New Roman" w:eastAsia="宋体" w:hAnsi="Times New Roman" w:cs="Times New Roman"/>
            <w:color w:val="000000"/>
            <w:kern w:val="0"/>
            <w:szCs w:val="22"/>
            <w14:ligatures w14:val="none"/>
          </w:rPr>
          <w:delText>"</w:delText>
        </w:r>
      </w:del>
      <w:r w:rsidRPr="00D6368D">
        <w:rPr>
          <w:rFonts w:ascii="Times New Roman" w:eastAsia="宋体" w:hAnsi="Times New Roman" w:cs="Times New Roman"/>
          <w:color w:val="000000"/>
          <w:kern w:val="0"/>
          <w:szCs w:val="22"/>
          <w14:ligatures w14:val="none"/>
        </w:rPr>
        <w:t>softening</w:t>
      </w:r>
      <w:del w:id="157" w:author="S Cook PhD" w:date="2025-08-06T16:06:00Z" w16du:dateUtc="2025-08-06T20:06:00Z">
        <w:r w:rsidRPr="00D6368D" w:rsidDel="009226F9">
          <w:rPr>
            <w:rFonts w:ascii="Times New Roman" w:eastAsia="宋体" w:hAnsi="Times New Roman" w:cs="Times New Roman"/>
            <w:color w:val="000000"/>
            <w:kern w:val="0"/>
            <w:szCs w:val="22"/>
            <w14:ligatures w14:val="none"/>
          </w:rPr>
          <w:delText>"</w:delText>
        </w:r>
      </w:del>
      <w:ins w:id="158" w:author="S Cook PhD" w:date="2025-08-06T16:06:00Z" w16du:dateUtc="2025-08-06T20:06:00Z">
        <w:r w:rsidR="009226F9">
          <w:rPr>
            <w:rFonts w:ascii="Times New Roman" w:eastAsia="宋体" w:hAnsi="Times New Roman" w:cs="Times New Roman"/>
            <w:color w:val="000000"/>
            <w:kern w:val="0"/>
            <w:szCs w:val="22"/>
            <w14:ligatures w14:val="none"/>
          </w:rPr>
          <w:t>’</w:t>
        </w:r>
      </w:ins>
      <w:r w:rsidRPr="00D6368D">
        <w:rPr>
          <w:rFonts w:ascii="Times New Roman" w:eastAsia="宋体" w:hAnsi="Times New Roman" w:cs="Times New Roman"/>
          <w:color w:val="000000"/>
          <w:kern w:val="0"/>
          <w:szCs w:val="22"/>
          <w14:ligatures w14:val="none"/>
        </w:rPr>
        <w:t xml:space="preserve"> in the </w:t>
      </w:r>
      <w:ins w:id="159" w:author="S Cook PhD" w:date="2025-08-06T17:01:00Z" w16du:dateUtc="2025-08-06T21:01:00Z">
        <w:r w:rsidR="00CB026A">
          <w:rPr>
            <w:rFonts w:ascii="Times New Roman" w:eastAsia="宋体" w:hAnsi="Times New Roman" w:cs="Times New Roman"/>
            <w:color w:val="000000"/>
            <w:kern w:val="0"/>
            <w:szCs w:val="22"/>
            <w14:ligatures w14:val="none"/>
          </w:rPr>
          <w:t xml:space="preserve">market for </w:t>
        </w:r>
      </w:ins>
      <w:r w:rsidRPr="00D6368D">
        <w:rPr>
          <w:rFonts w:ascii="Times New Roman" w:eastAsia="宋体" w:hAnsi="Times New Roman" w:cs="Times New Roman"/>
          <w:color w:val="000000"/>
          <w:kern w:val="0"/>
          <w:szCs w:val="22"/>
          <w14:ligatures w14:val="none"/>
        </w:rPr>
        <w:t xml:space="preserve">premium </w:t>
      </w:r>
      <w:ins w:id="160" w:author="S Cook PhD" w:date="2025-08-06T17:01:00Z" w16du:dateUtc="2025-08-06T21:01:00Z">
        <w:r w:rsidR="00CB026A" w:rsidRPr="00D6368D">
          <w:rPr>
            <w:rFonts w:ascii="Times New Roman" w:eastAsia="宋体" w:hAnsi="Times New Roman" w:cs="Times New Roman"/>
            <w:color w:val="000000"/>
            <w:kern w:val="0"/>
            <w:szCs w:val="22"/>
            <w14:ligatures w14:val="none"/>
          </w:rPr>
          <w:t>intraocular lens</w:t>
        </w:r>
        <w:r w:rsidR="00CB026A">
          <w:rPr>
            <w:rFonts w:ascii="Times New Roman" w:eastAsia="宋体" w:hAnsi="Times New Roman" w:cs="Times New Roman"/>
            <w:color w:val="000000"/>
            <w:kern w:val="0"/>
            <w:szCs w:val="22"/>
            <w14:ligatures w14:val="none"/>
          </w:rPr>
          <w:t>es</w:t>
        </w:r>
      </w:ins>
      <w:del w:id="161" w:author="S Cook PhD" w:date="2025-08-06T17:01:00Z" w16du:dateUtc="2025-08-06T21:01:00Z">
        <w:r w:rsidRPr="00D6368D" w:rsidDel="00CB026A">
          <w:rPr>
            <w:rFonts w:ascii="Times New Roman" w:eastAsia="宋体" w:hAnsi="Times New Roman" w:cs="Times New Roman"/>
            <w:color w:val="000000"/>
            <w:kern w:val="0"/>
            <w:szCs w:val="22"/>
            <w14:ligatures w14:val="none"/>
          </w:rPr>
          <w:delText>IOL market</w:delText>
        </w:r>
      </w:del>
      <w:r w:rsidRPr="00D6368D">
        <w:rPr>
          <w:rFonts w:ascii="Times New Roman" w:eastAsia="宋体" w:hAnsi="Times New Roman" w:cs="Times New Roman"/>
          <w:color w:val="000000"/>
          <w:kern w:val="0"/>
          <w:szCs w:val="22"/>
          <w14:ligatures w14:val="none"/>
        </w:rPr>
        <w:t xml:space="preserve">. </w:t>
      </w:r>
      <w:del w:id="162" w:author="S Cook PhD" w:date="2025-08-06T17:01:00Z" w16du:dateUtc="2025-08-06T21:01:00Z">
        <w:r w:rsidRPr="00D6368D" w:rsidDel="00CB026A">
          <w:rPr>
            <w:rFonts w:ascii="Times New Roman" w:eastAsia="宋体" w:hAnsi="Times New Roman" w:cs="Times New Roman"/>
            <w:color w:val="000000"/>
            <w:kern w:val="0"/>
            <w:szCs w:val="22"/>
            <w14:ligatures w14:val="none"/>
          </w:rPr>
          <w:delText xml:space="preserve">This </w:delText>
        </w:r>
      </w:del>
      <w:ins w:id="163" w:author="S Cook PhD" w:date="2025-08-06T17:01:00Z" w16du:dateUtc="2025-08-06T21:01:00Z">
        <w:r w:rsidR="00CB026A" w:rsidRPr="00D6368D">
          <w:rPr>
            <w:rFonts w:ascii="Times New Roman" w:eastAsia="宋体" w:hAnsi="Times New Roman" w:cs="Times New Roman"/>
            <w:color w:val="000000"/>
            <w:kern w:val="0"/>
            <w:szCs w:val="22"/>
            <w14:ligatures w14:val="none"/>
          </w:rPr>
          <w:t>Th</w:t>
        </w:r>
        <w:r w:rsidR="00CB026A">
          <w:rPr>
            <w:rFonts w:ascii="Times New Roman" w:eastAsia="宋体" w:hAnsi="Times New Roman" w:cs="Times New Roman"/>
            <w:color w:val="000000"/>
            <w:kern w:val="0"/>
            <w:szCs w:val="22"/>
            <w14:ligatures w14:val="none"/>
          </w:rPr>
          <w:t>e</w:t>
        </w:r>
        <w:r w:rsidR="00CB026A" w:rsidRPr="00D6368D">
          <w:rPr>
            <w:rFonts w:ascii="Times New Roman" w:eastAsia="宋体" w:hAnsi="Times New Roman" w:cs="Times New Roman"/>
            <w:color w:val="000000"/>
            <w:kern w:val="0"/>
            <w:szCs w:val="22"/>
            <w14:ligatures w14:val="none"/>
          </w:rPr>
          <w:t xml:space="preserve"> </w:t>
        </w:r>
      </w:ins>
      <w:r w:rsidRPr="00D6368D">
        <w:rPr>
          <w:rFonts w:ascii="Times New Roman" w:eastAsia="宋体" w:hAnsi="Times New Roman" w:cs="Times New Roman"/>
          <w:color w:val="000000"/>
          <w:kern w:val="0"/>
          <w:szCs w:val="22"/>
          <w14:ligatures w14:val="none"/>
        </w:rPr>
        <w:t xml:space="preserve">announcement </w:t>
      </w:r>
      <w:del w:id="164" w:author="S Cook PhD" w:date="2025-08-06T16:51:00Z" w16du:dateUtc="2025-08-06T20:51:00Z">
        <w:r w:rsidRPr="00D6368D" w:rsidDel="00860187">
          <w:rPr>
            <w:rFonts w:ascii="Times New Roman" w:eastAsia="宋体" w:hAnsi="Times New Roman" w:cs="Times New Roman"/>
            <w:color w:val="000000"/>
            <w:kern w:val="0"/>
            <w:szCs w:val="22"/>
            <w14:ligatures w14:val="none"/>
          </w:rPr>
          <w:delText xml:space="preserve">caused </w:delText>
        </w:r>
      </w:del>
      <w:ins w:id="165" w:author="S Cook PhD" w:date="2025-08-06T16:51:00Z" w16du:dateUtc="2025-08-06T20:51:00Z">
        <w:r w:rsidR="00860187">
          <w:rPr>
            <w:rFonts w:ascii="Times New Roman" w:eastAsia="宋体" w:hAnsi="Times New Roman" w:cs="Times New Roman"/>
            <w:color w:val="000000"/>
            <w:kern w:val="0"/>
            <w:szCs w:val="22"/>
            <w14:ligatures w14:val="none"/>
          </w:rPr>
          <w:t>led to</w:t>
        </w:r>
        <w:r w:rsidR="00860187" w:rsidRPr="00D6368D">
          <w:rPr>
            <w:rFonts w:ascii="Times New Roman" w:eastAsia="宋体" w:hAnsi="Times New Roman" w:cs="Times New Roman"/>
            <w:color w:val="000000"/>
            <w:kern w:val="0"/>
            <w:szCs w:val="22"/>
            <w14:ligatures w14:val="none"/>
          </w:rPr>
          <w:t xml:space="preserve"> </w:t>
        </w:r>
      </w:ins>
      <w:r w:rsidRPr="00D6368D">
        <w:rPr>
          <w:rFonts w:ascii="Times New Roman" w:eastAsia="宋体" w:hAnsi="Times New Roman" w:cs="Times New Roman"/>
          <w:color w:val="000000"/>
          <w:kern w:val="0"/>
          <w:szCs w:val="22"/>
          <w14:ligatures w14:val="none"/>
        </w:rPr>
        <w:t xml:space="preserve">a dramatic drop in </w:t>
      </w:r>
      <w:del w:id="166" w:author="S Cook PhD" w:date="2025-08-06T17:01:00Z" w16du:dateUtc="2025-08-06T21:01:00Z">
        <w:r w:rsidRPr="00D6368D" w:rsidDel="00CB026A">
          <w:rPr>
            <w:rFonts w:ascii="Times New Roman" w:eastAsia="宋体" w:hAnsi="Times New Roman" w:cs="Times New Roman"/>
            <w:color w:val="000000"/>
            <w:kern w:val="0"/>
            <w:szCs w:val="22"/>
            <w14:ligatures w14:val="none"/>
          </w:rPr>
          <w:delText xml:space="preserve">its </w:delText>
        </w:r>
      </w:del>
      <w:ins w:id="167" w:author="S Cook PhD" w:date="2025-08-06T17:01:00Z" w16du:dateUtc="2025-08-06T21:01:00Z">
        <w:r w:rsidR="00CB026A">
          <w:rPr>
            <w:rFonts w:ascii="Times New Roman" w:eastAsia="宋体" w:hAnsi="Times New Roman" w:cs="Times New Roman"/>
            <w:color w:val="000000"/>
            <w:kern w:val="0"/>
            <w:szCs w:val="22"/>
            <w14:ligatures w14:val="none"/>
          </w:rPr>
          <w:t>the company’s</w:t>
        </w:r>
        <w:r w:rsidR="00CB026A" w:rsidRPr="00D6368D">
          <w:rPr>
            <w:rFonts w:ascii="Times New Roman" w:eastAsia="宋体" w:hAnsi="Times New Roman" w:cs="Times New Roman"/>
            <w:color w:val="000000"/>
            <w:kern w:val="0"/>
            <w:szCs w:val="22"/>
            <w14:ligatures w14:val="none"/>
          </w:rPr>
          <w:t xml:space="preserve"> </w:t>
        </w:r>
      </w:ins>
      <w:r w:rsidRPr="00D6368D">
        <w:rPr>
          <w:rFonts w:ascii="Times New Roman" w:eastAsia="宋体" w:hAnsi="Times New Roman" w:cs="Times New Roman"/>
          <w:color w:val="000000"/>
          <w:kern w:val="0"/>
          <w:szCs w:val="22"/>
          <w14:ligatures w14:val="none"/>
        </w:rPr>
        <w:t>stock price</w:t>
      </w:r>
      <w:ins w:id="168" w:author="S Cook PhD" w:date="2025-08-06T16:54:00Z" w16du:dateUtc="2025-08-06T20:54:00Z">
        <w:r w:rsidR="00860187">
          <w:rPr>
            <w:rFonts w:ascii="Times New Roman" w:eastAsia="宋体" w:hAnsi="Times New Roman" w:cs="Times New Roman"/>
            <w:color w:val="000000"/>
            <w:kern w:val="0"/>
            <w:szCs w:val="22"/>
            <w14:ligatures w14:val="none"/>
          </w:rPr>
          <w:t>,</w:t>
        </w:r>
      </w:ins>
      <w:r w:rsidRPr="00D6368D">
        <w:rPr>
          <w:rFonts w:ascii="Times New Roman" w:eastAsia="宋体" w:hAnsi="Times New Roman" w:cs="Times New Roman"/>
          <w:color w:val="000000"/>
          <w:kern w:val="0"/>
          <w:szCs w:val="22"/>
          <w14:ligatures w14:val="none"/>
        </w:rPr>
        <w:t xml:space="preserve"> and </w:t>
      </w:r>
      <w:del w:id="169" w:author="S Cook PhD" w:date="2025-08-06T16:51:00Z" w16du:dateUtc="2025-08-06T20:51:00Z">
        <w:r w:rsidRPr="00D6368D" w:rsidDel="00860187">
          <w:rPr>
            <w:rFonts w:ascii="Times New Roman" w:eastAsia="宋体" w:hAnsi="Times New Roman" w:cs="Times New Roman"/>
            <w:color w:val="000000"/>
            <w:kern w:val="0"/>
            <w:szCs w:val="22"/>
            <w14:ligatures w14:val="none"/>
          </w:rPr>
          <w:delText xml:space="preserve">has led to </w:delText>
        </w:r>
      </w:del>
      <w:r w:rsidRPr="00D6368D">
        <w:rPr>
          <w:rFonts w:ascii="Times New Roman" w:eastAsia="宋体" w:hAnsi="Times New Roman" w:cs="Times New Roman"/>
          <w:color w:val="000000"/>
          <w:kern w:val="0"/>
          <w:szCs w:val="22"/>
          <w14:ligatures w14:val="none"/>
        </w:rPr>
        <w:t>a</w:t>
      </w:r>
      <w:ins w:id="170" w:author="S Cook PhD" w:date="2025-08-06T16:51:00Z" w16du:dateUtc="2025-08-06T20:51:00Z">
        <w:r w:rsidR="00860187">
          <w:rPr>
            <w:rFonts w:ascii="Times New Roman" w:eastAsia="宋体" w:hAnsi="Times New Roman" w:cs="Times New Roman"/>
            <w:color w:val="000000"/>
            <w:kern w:val="0"/>
            <w:szCs w:val="22"/>
            <w14:ligatures w14:val="none"/>
          </w:rPr>
          <w:t xml:space="preserve">n investigation </w:t>
        </w:r>
      </w:ins>
      <w:ins w:id="171" w:author="S Cook PhD" w:date="2025-08-06T16:52:00Z" w16du:dateUtc="2025-08-06T20:52:00Z">
        <w:r w:rsidR="00860187">
          <w:rPr>
            <w:rFonts w:ascii="Times New Roman" w:eastAsia="宋体" w:hAnsi="Times New Roman" w:cs="Times New Roman"/>
            <w:color w:val="000000"/>
            <w:kern w:val="0"/>
            <w:szCs w:val="22"/>
            <w14:ligatures w14:val="none"/>
          </w:rPr>
          <w:t>was launched into</w:t>
        </w:r>
      </w:ins>
      <w:r w:rsidRPr="00D6368D">
        <w:rPr>
          <w:rFonts w:ascii="Times New Roman" w:eastAsia="宋体" w:hAnsi="Times New Roman" w:cs="Times New Roman"/>
          <w:color w:val="000000"/>
          <w:kern w:val="0"/>
          <w:szCs w:val="22"/>
          <w14:ligatures w14:val="none"/>
        </w:rPr>
        <w:t xml:space="preserve"> securities fraud</w:t>
      </w:r>
      <w:del w:id="172" w:author="S Cook PhD" w:date="2025-08-06T16:51:00Z" w16du:dateUtc="2025-08-06T20:51:00Z">
        <w:r w:rsidRPr="00D6368D" w:rsidDel="00860187">
          <w:rPr>
            <w:rFonts w:ascii="Times New Roman" w:eastAsia="宋体" w:hAnsi="Times New Roman" w:cs="Times New Roman"/>
            <w:color w:val="000000"/>
            <w:kern w:val="0"/>
            <w:szCs w:val="22"/>
            <w14:ligatures w14:val="none"/>
          </w:rPr>
          <w:delText xml:space="preserve"> investigation</w:delText>
        </w:r>
      </w:del>
      <w:r w:rsidRPr="00D6368D">
        <w:rPr>
          <w:rFonts w:ascii="Times New Roman" w:eastAsia="宋体" w:hAnsi="Times New Roman" w:cs="Times New Roman"/>
          <w:color w:val="000000"/>
          <w:kern w:val="0"/>
          <w:szCs w:val="22"/>
          <w14:ligatures w14:val="none"/>
        </w:rPr>
        <w:t xml:space="preserve">. </w:t>
      </w:r>
      <w:del w:id="173" w:author="S Cook PhD" w:date="2025-08-06T16:53:00Z" w16du:dateUtc="2025-08-06T20:53:00Z">
        <w:r w:rsidRPr="00D6368D" w:rsidDel="00860187">
          <w:rPr>
            <w:rFonts w:ascii="Times New Roman" w:eastAsia="宋体" w:hAnsi="Times New Roman" w:cs="Times New Roman"/>
            <w:color w:val="000000"/>
            <w:kern w:val="0"/>
            <w:szCs w:val="22"/>
            <w14:ligatures w14:val="none"/>
          </w:rPr>
          <w:delText>While t</w:delText>
        </w:r>
      </w:del>
      <w:ins w:id="174" w:author="S Cook PhD" w:date="2025-08-06T16:53:00Z" w16du:dateUtc="2025-08-06T20:53:00Z">
        <w:r w:rsidR="00860187">
          <w:rPr>
            <w:rFonts w:ascii="Times New Roman" w:eastAsia="宋体" w:hAnsi="Times New Roman" w:cs="Times New Roman"/>
            <w:color w:val="000000"/>
            <w:kern w:val="0"/>
            <w:szCs w:val="22"/>
            <w14:ligatures w14:val="none"/>
          </w:rPr>
          <w:t>T</w:t>
        </w:r>
      </w:ins>
      <w:r w:rsidRPr="00D6368D">
        <w:rPr>
          <w:rFonts w:ascii="Times New Roman" w:eastAsia="宋体" w:hAnsi="Times New Roman" w:cs="Times New Roman"/>
          <w:color w:val="000000"/>
          <w:kern w:val="0"/>
          <w:szCs w:val="22"/>
          <w14:ligatures w14:val="none"/>
        </w:rPr>
        <w:t xml:space="preserve">he </w:t>
      </w:r>
      <w:ins w:id="175" w:author="S Cook PhD" w:date="2025-08-06T16:54:00Z" w16du:dateUtc="2025-08-06T20:54:00Z">
        <w:r w:rsidR="00860187">
          <w:rPr>
            <w:rFonts w:ascii="Times New Roman" w:eastAsia="宋体" w:hAnsi="Times New Roman" w:cs="Times New Roman"/>
            <w:color w:val="000000"/>
            <w:kern w:val="0"/>
            <w:szCs w:val="22"/>
            <w14:ligatures w14:val="none"/>
          </w:rPr>
          <w:t xml:space="preserve">firm’s </w:t>
        </w:r>
      </w:ins>
      <w:r w:rsidRPr="00D6368D">
        <w:rPr>
          <w:rFonts w:ascii="Times New Roman" w:eastAsia="宋体" w:hAnsi="Times New Roman" w:cs="Times New Roman"/>
          <w:color w:val="000000"/>
          <w:kern w:val="0"/>
          <w:szCs w:val="22"/>
          <w14:ligatures w14:val="none"/>
        </w:rPr>
        <w:t>underlying technology remains compelling</w:t>
      </w:r>
      <w:ins w:id="176" w:author="S Cook PhD" w:date="2025-08-06T16:54:00Z" w16du:dateUtc="2025-08-06T20:54:00Z">
        <w:r w:rsidR="00860187">
          <w:rPr>
            <w:rFonts w:ascii="Times New Roman" w:eastAsia="宋体" w:hAnsi="Times New Roman" w:cs="Times New Roman"/>
            <w:color w:val="000000"/>
            <w:kern w:val="0"/>
            <w:szCs w:val="22"/>
            <w14:ligatures w14:val="none"/>
          </w:rPr>
          <w:t>,</w:t>
        </w:r>
      </w:ins>
      <w:del w:id="177" w:author="S Cook PhD" w:date="2025-08-06T16:53:00Z" w16du:dateUtc="2025-08-06T20:53:00Z">
        <w:r w:rsidRPr="00D6368D" w:rsidDel="00860187">
          <w:rPr>
            <w:rFonts w:ascii="Times New Roman" w:eastAsia="宋体" w:hAnsi="Times New Roman" w:cs="Times New Roman"/>
            <w:color w:val="000000"/>
            <w:kern w:val="0"/>
            <w:szCs w:val="22"/>
            <w14:ligatures w14:val="none"/>
          </w:rPr>
          <w:delText xml:space="preserve">, </w:delText>
        </w:r>
      </w:del>
      <w:ins w:id="178" w:author="S Cook PhD" w:date="2025-08-06T16:53:00Z" w16du:dateUtc="2025-08-06T20:53:00Z">
        <w:r w:rsidR="00860187">
          <w:rPr>
            <w:rFonts w:ascii="Times New Roman" w:eastAsia="宋体" w:hAnsi="Times New Roman" w:cs="Times New Roman"/>
            <w:color w:val="000000"/>
            <w:kern w:val="0"/>
            <w:szCs w:val="22"/>
            <w14:ligatures w14:val="none"/>
          </w:rPr>
          <w:t xml:space="preserve"> but </w:t>
        </w:r>
      </w:ins>
      <w:ins w:id="179" w:author="S Cook PhD" w:date="2025-08-06T16:54:00Z" w16du:dateUtc="2025-08-06T20:54:00Z">
        <w:r w:rsidR="00860187">
          <w:rPr>
            <w:rFonts w:ascii="Times New Roman" w:eastAsia="宋体" w:hAnsi="Times New Roman" w:cs="Times New Roman"/>
            <w:color w:val="000000"/>
            <w:kern w:val="0"/>
            <w:szCs w:val="22"/>
            <w14:ligatures w14:val="none"/>
          </w:rPr>
          <w:t xml:space="preserve">its credibility </w:t>
        </w:r>
      </w:ins>
      <w:ins w:id="180" w:author="S Cook PhD" w:date="2025-08-06T16:55:00Z" w16du:dateUtc="2025-08-06T20:55:00Z">
        <w:r w:rsidR="00860187">
          <w:rPr>
            <w:rFonts w:ascii="Times New Roman" w:eastAsia="宋体" w:hAnsi="Times New Roman" w:cs="Times New Roman"/>
            <w:color w:val="000000"/>
            <w:kern w:val="0"/>
            <w:szCs w:val="22"/>
            <w14:ligatures w14:val="none"/>
          </w:rPr>
          <w:t xml:space="preserve">has been undermined by </w:t>
        </w:r>
      </w:ins>
      <w:r w:rsidRPr="00D6368D">
        <w:rPr>
          <w:rFonts w:ascii="Times New Roman" w:eastAsia="宋体" w:hAnsi="Times New Roman" w:cs="Times New Roman"/>
          <w:color w:val="000000"/>
          <w:kern w:val="0"/>
          <w:szCs w:val="22"/>
          <w14:ligatures w14:val="none"/>
        </w:rPr>
        <w:t xml:space="preserve">the sudden shift in outlook and </w:t>
      </w:r>
      <w:ins w:id="181" w:author="S Cook PhD" w:date="2025-08-06T16:54:00Z" w16du:dateUtc="2025-08-06T20:54:00Z">
        <w:r w:rsidR="00860187">
          <w:rPr>
            <w:rFonts w:ascii="Times New Roman" w:eastAsia="宋体" w:hAnsi="Times New Roman" w:cs="Times New Roman"/>
            <w:color w:val="000000"/>
            <w:kern w:val="0"/>
            <w:szCs w:val="22"/>
            <w14:ligatures w14:val="none"/>
          </w:rPr>
          <w:t xml:space="preserve">the </w:t>
        </w:r>
      </w:ins>
      <w:r w:rsidRPr="00D6368D">
        <w:rPr>
          <w:rFonts w:ascii="Times New Roman" w:eastAsia="宋体" w:hAnsi="Times New Roman" w:cs="Times New Roman"/>
          <w:color w:val="000000"/>
          <w:kern w:val="0"/>
          <w:szCs w:val="22"/>
          <w14:ligatures w14:val="none"/>
        </w:rPr>
        <w:t>pending investigation</w:t>
      </w:r>
      <w:del w:id="182" w:author="S Cook PhD" w:date="2025-08-06T16:55:00Z" w16du:dateUtc="2025-08-06T20:55:00Z">
        <w:r w:rsidRPr="00D6368D" w:rsidDel="00860187">
          <w:rPr>
            <w:rFonts w:ascii="Times New Roman" w:eastAsia="宋体" w:hAnsi="Times New Roman" w:cs="Times New Roman"/>
            <w:color w:val="000000"/>
            <w:kern w:val="0"/>
            <w:szCs w:val="22"/>
            <w14:ligatures w14:val="none"/>
          </w:rPr>
          <w:delText xml:space="preserve"> have severely damaged </w:delText>
        </w:r>
      </w:del>
      <w:del w:id="183" w:author="S Cook PhD" w:date="2025-08-06T16:53:00Z" w16du:dateUtc="2025-08-06T20:53:00Z">
        <w:r w:rsidRPr="00D6368D" w:rsidDel="00860187">
          <w:rPr>
            <w:rFonts w:ascii="Times New Roman" w:eastAsia="宋体" w:hAnsi="Times New Roman" w:cs="Times New Roman"/>
            <w:color w:val="000000"/>
            <w:kern w:val="0"/>
            <w:szCs w:val="22"/>
            <w14:ligatures w14:val="none"/>
          </w:rPr>
          <w:delText>management</w:delText>
        </w:r>
      </w:del>
      <w:del w:id="184" w:author="S Cook PhD" w:date="2025-08-06T16:05:00Z" w16du:dateUtc="2025-08-06T20:05:00Z">
        <w:r w:rsidRPr="00D6368D" w:rsidDel="009226F9">
          <w:rPr>
            <w:rFonts w:ascii="Times New Roman" w:eastAsia="宋体" w:hAnsi="Times New Roman" w:cs="Times New Roman"/>
            <w:color w:val="000000"/>
            <w:kern w:val="0"/>
            <w:szCs w:val="22"/>
            <w14:ligatures w14:val="none"/>
          </w:rPr>
          <w:delText>'</w:delText>
        </w:r>
      </w:del>
      <w:del w:id="185" w:author="S Cook PhD" w:date="2025-08-06T16:53:00Z" w16du:dateUtc="2025-08-06T20:53:00Z">
        <w:r w:rsidRPr="00D6368D" w:rsidDel="00860187">
          <w:rPr>
            <w:rFonts w:ascii="Times New Roman" w:eastAsia="宋体" w:hAnsi="Times New Roman" w:cs="Times New Roman"/>
            <w:color w:val="000000"/>
            <w:kern w:val="0"/>
            <w:szCs w:val="22"/>
            <w14:ligatures w14:val="none"/>
          </w:rPr>
          <w:delText>s</w:delText>
        </w:r>
      </w:del>
      <w:del w:id="186" w:author="S Cook PhD" w:date="2025-08-06T16:55:00Z" w16du:dateUtc="2025-08-06T20:55:00Z">
        <w:r w:rsidRPr="00D6368D" w:rsidDel="00860187">
          <w:rPr>
            <w:rFonts w:ascii="Times New Roman" w:eastAsia="宋体" w:hAnsi="Times New Roman" w:cs="Times New Roman"/>
            <w:color w:val="000000"/>
            <w:kern w:val="0"/>
            <w:szCs w:val="22"/>
            <w14:ligatures w14:val="none"/>
          </w:rPr>
          <w:delText xml:space="preserve"> credibility</w:delText>
        </w:r>
      </w:del>
      <w:r w:rsidRPr="00D6368D">
        <w:rPr>
          <w:rFonts w:ascii="Times New Roman" w:eastAsia="宋体" w:hAnsi="Times New Roman" w:cs="Times New Roman"/>
          <w:color w:val="000000"/>
          <w:kern w:val="0"/>
          <w:szCs w:val="22"/>
          <w14:ligatures w14:val="none"/>
        </w:rPr>
        <w:t>.</w:t>
      </w:r>
    </w:p>
    <w:p w14:paraId="181D74A0" w14:textId="77777777" w:rsidR="00D6368D" w:rsidRPr="00D6368D" w:rsidRDefault="00D6368D" w:rsidP="00D6368D">
      <w:pPr>
        <w:widowControl/>
        <w:spacing w:after="0" w:line="240" w:lineRule="auto"/>
        <w:rPr>
          <w:rFonts w:ascii="Times New Roman" w:eastAsia="宋体" w:hAnsi="Times New Roman" w:cs="Times New Roman"/>
          <w:kern w:val="0"/>
          <w:sz w:val="24"/>
          <w14:ligatures w14:val="none"/>
        </w:rPr>
      </w:pPr>
    </w:p>
    <w:p w14:paraId="3D0FC9F5" w14:textId="6C5460E8" w:rsidR="00D6368D" w:rsidRDefault="00D6368D" w:rsidP="00D6368D">
      <w:pPr>
        <w:widowControl/>
        <w:spacing w:after="0" w:line="240" w:lineRule="auto"/>
        <w:rPr>
          <w:ins w:id="187" w:author="S Cook PhD" w:date="2025-08-06T17:16:00Z" w16du:dateUtc="2025-08-06T21:16:00Z"/>
          <w:rFonts w:ascii="Times New Roman" w:eastAsia="宋体" w:hAnsi="Times New Roman" w:cs="Times New Roman"/>
          <w:color w:val="000000"/>
          <w:kern w:val="0"/>
          <w:szCs w:val="22"/>
          <w14:ligatures w14:val="none"/>
        </w:rPr>
      </w:pPr>
      <w:r w:rsidRPr="00D6368D">
        <w:rPr>
          <w:rFonts w:ascii="Times New Roman" w:eastAsia="宋体" w:hAnsi="Times New Roman" w:cs="Times New Roman"/>
          <w:b/>
          <w:bCs/>
          <w:color w:val="000000"/>
          <w:kern w:val="0"/>
          <w:szCs w:val="22"/>
          <w14:ligatures w14:val="none"/>
        </w:rPr>
        <w:t>Financial Health and Capital Strategy:</w:t>
      </w:r>
      <w:r w:rsidRPr="00D6368D">
        <w:rPr>
          <w:rFonts w:ascii="Times New Roman" w:eastAsia="宋体" w:hAnsi="Times New Roman" w:cs="Times New Roman"/>
          <w:color w:val="000000"/>
          <w:kern w:val="0"/>
          <w:szCs w:val="22"/>
          <w14:ligatures w14:val="none"/>
        </w:rPr>
        <w:t xml:space="preserve"> </w:t>
      </w:r>
      <w:del w:id="188" w:author="S Cook PhD" w:date="2025-08-06T17:02:00Z" w16du:dateUtc="2025-08-06T21:02:00Z">
        <w:r w:rsidRPr="00D6368D" w:rsidDel="00CB026A">
          <w:rPr>
            <w:rFonts w:ascii="Times New Roman" w:eastAsia="宋体" w:hAnsi="Times New Roman" w:cs="Times New Roman"/>
            <w:color w:val="000000"/>
            <w:kern w:val="0"/>
            <w:szCs w:val="22"/>
            <w14:ligatures w14:val="none"/>
          </w:rPr>
          <w:delText xml:space="preserve">All </w:delText>
        </w:r>
      </w:del>
      <w:ins w:id="189" w:author="S Cook PhD" w:date="2025-08-06T17:02:00Z" w16du:dateUtc="2025-08-06T21:02:00Z">
        <w:r w:rsidR="00CB026A">
          <w:rPr>
            <w:rFonts w:ascii="Times New Roman" w:eastAsia="宋体" w:hAnsi="Times New Roman" w:cs="Times New Roman"/>
            <w:color w:val="000000"/>
            <w:kern w:val="0"/>
            <w:szCs w:val="22"/>
            <w14:ligatures w14:val="none"/>
          </w:rPr>
          <w:t>The</w:t>
        </w:r>
        <w:r w:rsidR="00CB026A" w:rsidRPr="00D6368D">
          <w:rPr>
            <w:rFonts w:ascii="Times New Roman" w:eastAsia="宋体" w:hAnsi="Times New Roman" w:cs="Times New Roman"/>
            <w:color w:val="000000"/>
            <w:kern w:val="0"/>
            <w:szCs w:val="22"/>
            <w14:ligatures w14:val="none"/>
          </w:rPr>
          <w:t xml:space="preserve"> </w:t>
        </w:r>
      </w:ins>
      <w:r w:rsidRPr="00D6368D">
        <w:rPr>
          <w:rFonts w:ascii="Times New Roman" w:eastAsia="宋体" w:hAnsi="Times New Roman" w:cs="Times New Roman"/>
          <w:color w:val="000000"/>
          <w:kern w:val="0"/>
          <w:szCs w:val="22"/>
          <w14:ligatures w14:val="none"/>
        </w:rPr>
        <w:t xml:space="preserve">three companies are </w:t>
      </w:r>
      <w:ins w:id="190" w:author="S Cook PhD" w:date="2025-08-06T17:02:00Z" w16du:dateUtc="2025-08-06T21:02:00Z">
        <w:r w:rsidR="00CB026A">
          <w:rPr>
            <w:rFonts w:ascii="Times New Roman" w:eastAsia="宋体" w:hAnsi="Times New Roman" w:cs="Times New Roman"/>
            <w:color w:val="000000"/>
            <w:kern w:val="0"/>
            <w:szCs w:val="22"/>
            <w14:ligatures w14:val="none"/>
          </w:rPr>
          <w:t xml:space="preserve">all </w:t>
        </w:r>
      </w:ins>
      <w:r w:rsidRPr="00D6368D">
        <w:rPr>
          <w:rFonts w:ascii="Times New Roman" w:eastAsia="宋体" w:hAnsi="Times New Roman" w:cs="Times New Roman"/>
          <w:color w:val="000000"/>
          <w:kern w:val="0"/>
          <w:szCs w:val="22"/>
          <w14:ligatures w14:val="none"/>
        </w:rPr>
        <w:t>well-capitalized with substantial cash reserves and no significant debt</w:t>
      </w:r>
      <w:ins w:id="191" w:author="S Cook PhD" w:date="2025-08-06T17:11:00Z" w16du:dateUtc="2025-08-06T21:11:00Z">
        <w:r w:rsidR="00F26474">
          <w:rPr>
            <w:rFonts w:ascii="Times New Roman" w:eastAsia="宋体" w:hAnsi="Times New Roman" w:cs="Times New Roman"/>
            <w:color w:val="000000"/>
            <w:kern w:val="0"/>
            <w:szCs w:val="22"/>
            <w14:ligatures w14:val="none"/>
          </w:rPr>
          <w:t>,</w:t>
        </w:r>
      </w:ins>
      <w:del w:id="192" w:author="S Cook PhD" w:date="2025-08-06T17:02:00Z" w16du:dateUtc="2025-08-06T21:02:00Z">
        <w:r w:rsidRPr="00D6368D" w:rsidDel="00CB026A">
          <w:rPr>
            <w:rFonts w:ascii="Times New Roman" w:eastAsia="宋体" w:hAnsi="Times New Roman" w:cs="Times New Roman"/>
            <w:color w:val="000000"/>
            <w:kern w:val="0"/>
            <w:szCs w:val="22"/>
            <w14:ligatures w14:val="none"/>
          </w:rPr>
          <w:delText xml:space="preserve">, </w:delText>
        </w:r>
      </w:del>
      <w:ins w:id="193" w:author="S Cook PhD" w:date="2025-08-06T17:03:00Z" w16du:dateUtc="2025-08-06T21:03:00Z">
        <w:r w:rsidR="00CB026A">
          <w:rPr>
            <w:rFonts w:ascii="Times New Roman" w:eastAsia="宋体" w:hAnsi="Times New Roman" w:cs="Times New Roman"/>
            <w:color w:val="000000"/>
            <w:kern w:val="0"/>
            <w:szCs w:val="22"/>
            <w14:ligatures w14:val="none"/>
          </w:rPr>
          <w:t xml:space="preserve"> </w:t>
        </w:r>
      </w:ins>
      <w:ins w:id="194" w:author="S Cook PhD" w:date="2025-08-06T17:11:00Z" w16du:dateUtc="2025-08-06T21:11:00Z">
        <w:r w:rsidR="00F26474">
          <w:rPr>
            <w:rFonts w:ascii="Times New Roman" w:eastAsia="宋体" w:hAnsi="Times New Roman" w:cs="Times New Roman"/>
            <w:color w:val="000000"/>
            <w:kern w:val="0"/>
            <w:szCs w:val="22"/>
            <w14:ligatures w14:val="none"/>
          </w:rPr>
          <w:t>which affords them</w:t>
        </w:r>
      </w:ins>
      <w:ins w:id="195" w:author="S Cook PhD" w:date="2025-08-06T17:02:00Z" w16du:dateUtc="2025-08-06T21:02:00Z">
        <w:r w:rsidR="00CB026A" w:rsidRPr="00D6368D">
          <w:rPr>
            <w:rFonts w:ascii="Times New Roman" w:eastAsia="宋体" w:hAnsi="Times New Roman" w:cs="Times New Roman"/>
            <w:color w:val="000000"/>
            <w:kern w:val="0"/>
            <w:szCs w:val="22"/>
            <w14:ligatures w14:val="none"/>
          </w:rPr>
          <w:t xml:space="preserve"> </w:t>
        </w:r>
      </w:ins>
      <w:del w:id="196" w:author="S Cook PhD" w:date="2025-08-06T17:03:00Z" w16du:dateUtc="2025-08-06T21:03:00Z">
        <w:r w:rsidRPr="00D6368D" w:rsidDel="00CB026A">
          <w:rPr>
            <w:rFonts w:ascii="Times New Roman" w:eastAsia="宋体" w:hAnsi="Times New Roman" w:cs="Times New Roman"/>
            <w:color w:val="000000"/>
            <w:kern w:val="0"/>
            <w:szCs w:val="22"/>
            <w14:ligatures w14:val="none"/>
          </w:rPr>
          <w:delText xml:space="preserve">giving them </w:delText>
        </w:r>
      </w:del>
      <w:r w:rsidRPr="00D6368D">
        <w:rPr>
          <w:rFonts w:ascii="Times New Roman" w:eastAsia="宋体" w:hAnsi="Times New Roman" w:cs="Times New Roman"/>
          <w:color w:val="000000"/>
          <w:kern w:val="0"/>
          <w:szCs w:val="22"/>
          <w14:ligatures w14:val="none"/>
        </w:rPr>
        <w:t xml:space="preserve">operational flexibility. However, </w:t>
      </w:r>
      <w:ins w:id="197" w:author="S Cook PhD" w:date="2025-08-06T17:11:00Z" w16du:dateUtc="2025-08-06T21:11:00Z">
        <w:r w:rsidR="00F26474">
          <w:rPr>
            <w:rFonts w:ascii="Times New Roman" w:eastAsia="宋体" w:hAnsi="Times New Roman" w:cs="Times New Roman"/>
            <w:color w:val="000000"/>
            <w:kern w:val="0"/>
            <w:szCs w:val="22"/>
            <w14:ligatures w14:val="none"/>
          </w:rPr>
          <w:t xml:space="preserve">there are differences in </w:t>
        </w:r>
      </w:ins>
      <w:r w:rsidRPr="00D6368D">
        <w:rPr>
          <w:rFonts w:ascii="Times New Roman" w:eastAsia="宋体" w:hAnsi="Times New Roman" w:cs="Times New Roman"/>
          <w:color w:val="000000"/>
          <w:kern w:val="0"/>
          <w:szCs w:val="22"/>
          <w14:ligatures w14:val="none"/>
        </w:rPr>
        <w:t>their</w:t>
      </w:r>
      <w:del w:id="198" w:author="S Cook PhD" w:date="2025-08-06T17:11:00Z" w16du:dateUtc="2025-08-06T21:11:00Z">
        <w:r w:rsidRPr="00D6368D" w:rsidDel="00F26474">
          <w:rPr>
            <w:rFonts w:ascii="Times New Roman" w:eastAsia="宋体" w:hAnsi="Times New Roman" w:cs="Times New Roman"/>
            <w:color w:val="000000"/>
            <w:kern w:val="0"/>
            <w:szCs w:val="22"/>
            <w14:ligatures w14:val="none"/>
          </w:rPr>
          <w:delText xml:space="preserve"> </w:delText>
        </w:r>
      </w:del>
      <w:ins w:id="199" w:author="S Cook PhD" w:date="2025-08-06T17:03:00Z" w16du:dateUtc="2025-08-06T21:03:00Z">
        <w:r w:rsidR="00CB026A">
          <w:rPr>
            <w:rFonts w:ascii="Times New Roman" w:eastAsia="宋体" w:hAnsi="Times New Roman" w:cs="Times New Roman"/>
            <w:color w:val="000000"/>
            <w:kern w:val="0"/>
            <w:szCs w:val="22"/>
            <w14:ligatures w14:val="none"/>
          </w:rPr>
          <w:t xml:space="preserve"> </w:t>
        </w:r>
      </w:ins>
      <w:r w:rsidRPr="00D6368D">
        <w:rPr>
          <w:rFonts w:ascii="Times New Roman" w:eastAsia="宋体" w:hAnsi="Times New Roman" w:cs="Times New Roman"/>
          <w:color w:val="000000"/>
          <w:kern w:val="0"/>
          <w:szCs w:val="22"/>
          <w14:ligatures w14:val="none"/>
        </w:rPr>
        <w:t>capital allocation strategies</w:t>
      </w:r>
      <w:del w:id="200" w:author="S Cook PhD" w:date="2025-08-06T17:11:00Z" w16du:dateUtc="2025-08-06T21:11:00Z">
        <w:r w:rsidRPr="00D6368D" w:rsidDel="00F26474">
          <w:rPr>
            <w:rFonts w:ascii="Times New Roman" w:eastAsia="宋体" w:hAnsi="Times New Roman" w:cs="Times New Roman"/>
            <w:color w:val="000000"/>
            <w:kern w:val="0"/>
            <w:szCs w:val="22"/>
            <w14:ligatures w14:val="none"/>
          </w:rPr>
          <w:delText xml:space="preserve"> </w:delText>
        </w:r>
        <w:commentRangeStart w:id="201"/>
        <w:r w:rsidRPr="00D6368D" w:rsidDel="00F26474">
          <w:rPr>
            <w:rFonts w:ascii="Times New Roman" w:eastAsia="宋体" w:hAnsi="Times New Roman" w:cs="Times New Roman"/>
            <w:color w:val="000000"/>
            <w:kern w:val="0"/>
            <w:szCs w:val="22"/>
            <w14:ligatures w14:val="none"/>
          </w:rPr>
          <w:delText>differ</w:delText>
        </w:r>
      </w:del>
      <w:r w:rsidRPr="00D6368D">
        <w:rPr>
          <w:rFonts w:ascii="Times New Roman" w:eastAsia="宋体" w:hAnsi="Times New Roman" w:cs="Times New Roman"/>
          <w:color w:val="000000"/>
          <w:kern w:val="0"/>
          <w:szCs w:val="22"/>
          <w14:ligatures w14:val="none"/>
        </w:rPr>
        <w:t>.</w:t>
      </w:r>
      <w:commentRangeEnd w:id="201"/>
      <w:r w:rsidR="00CB026A">
        <w:rPr>
          <w:rStyle w:val="af0"/>
        </w:rPr>
        <w:commentReference w:id="201"/>
      </w:r>
      <w:r w:rsidRPr="00D6368D">
        <w:rPr>
          <w:rFonts w:ascii="Times New Roman" w:eastAsia="宋体" w:hAnsi="Times New Roman" w:cs="Times New Roman"/>
          <w:color w:val="000000"/>
          <w:kern w:val="0"/>
          <w:szCs w:val="22"/>
          <w14:ligatures w14:val="none"/>
        </w:rPr>
        <w:t xml:space="preserve"> EyePoint is </w:t>
      </w:r>
      <w:del w:id="202" w:author="S Cook PhD" w:date="2025-08-06T17:06:00Z" w16du:dateUtc="2025-08-06T21:06:00Z">
        <w:r w:rsidRPr="00D6368D" w:rsidDel="00CB026A">
          <w:rPr>
            <w:rFonts w:ascii="Times New Roman" w:eastAsia="宋体" w:hAnsi="Times New Roman" w:cs="Times New Roman"/>
            <w:color w:val="000000"/>
            <w:kern w:val="0"/>
            <w:szCs w:val="22"/>
            <w14:ligatures w14:val="none"/>
          </w:rPr>
          <w:delText>burning through</w:delText>
        </w:r>
      </w:del>
      <w:ins w:id="203" w:author="S Cook PhD" w:date="2025-08-06T17:07:00Z" w16du:dateUtc="2025-08-06T21:07:00Z">
        <w:r w:rsidR="00CB026A">
          <w:rPr>
            <w:rFonts w:ascii="Times New Roman" w:eastAsia="宋体" w:hAnsi="Times New Roman" w:cs="Times New Roman"/>
            <w:color w:val="000000"/>
            <w:kern w:val="0"/>
            <w:szCs w:val="22"/>
            <w14:ligatures w14:val="none"/>
          </w:rPr>
          <w:t>spending</w:t>
        </w:r>
      </w:ins>
      <w:ins w:id="204" w:author="S Cook PhD" w:date="2025-08-06T17:06:00Z" w16du:dateUtc="2025-08-06T21:06:00Z">
        <w:r w:rsidR="00CB026A">
          <w:rPr>
            <w:rFonts w:ascii="Times New Roman" w:eastAsia="宋体" w:hAnsi="Times New Roman" w:cs="Times New Roman"/>
            <w:color w:val="000000"/>
            <w:kern w:val="0"/>
            <w:szCs w:val="22"/>
            <w14:ligatures w14:val="none"/>
          </w:rPr>
          <w:t xml:space="preserve"> its</w:t>
        </w:r>
      </w:ins>
      <w:r w:rsidRPr="00D6368D">
        <w:rPr>
          <w:rFonts w:ascii="Times New Roman" w:eastAsia="宋体" w:hAnsi="Times New Roman" w:cs="Times New Roman"/>
          <w:color w:val="000000"/>
          <w:kern w:val="0"/>
          <w:szCs w:val="22"/>
          <w14:ligatures w14:val="none"/>
        </w:rPr>
        <w:t xml:space="preserve"> </w:t>
      </w:r>
      <w:commentRangeStart w:id="205"/>
      <w:r w:rsidRPr="00D6368D">
        <w:rPr>
          <w:rFonts w:ascii="Times New Roman" w:eastAsia="宋体" w:hAnsi="Times New Roman" w:cs="Times New Roman"/>
          <w:color w:val="000000"/>
          <w:kern w:val="0"/>
          <w:szCs w:val="22"/>
          <w14:ligatures w14:val="none"/>
        </w:rPr>
        <w:t>cash</w:t>
      </w:r>
      <w:ins w:id="206" w:author="S Cook PhD" w:date="2025-08-06T17:07:00Z" w16du:dateUtc="2025-08-06T21:07:00Z">
        <w:r w:rsidR="00CB026A">
          <w:rPr>
            <w:rFonts w:ascii="Times New Roman" w:eastAsia="宋体" w:hAnsi="Times New Roman" w:cs="Times New Roman"/>
            <w:color w:val="000000"/>
            <w:kern w:val="0"/>
            <w:szCs w:val="22"/>
            <w14:ligatures w14:val="none"/>
          </w:rPr>
          <w:t xml:space="preserve"> reserves</w:t>
        </w:r>
        <w:commentRangeEnd w:id="205"/>
        <w:r w:rsidR="00CB026A">
          <w:rPr>
            <w:rStyle w:val="af0"/>
          </w:rPr>
          <w:commentReference w:id="205"/>
        </w:r>
      </w:ins>
      <w:r w:rsidRPr="00D6368D">
        <w:rPr>
          <w:rFonts w:ascii="Times New Roman" w:eastAsia="宋体" w:hAnsi="Times New Roman" w:cs="Times New Roman"/>
          <w:color w:val="000000"/>
          <w:kern w:val="0"/>
          <w:szCs w:val="22"/>
          <w14:ligatures w14:val="none"/>
        </w:rPr>
        <w:t xml:space="preserve"> at a high rate to fund its expensive Phase</w:t>
      </w:r>
      <w:ins w:id="207" w:author="S Cook PhD" w:date="2025-08-06T17:17:00Z" w16du:dateUtc="2025-08-06T21:17:00Z">
        <w:r w:rsidR="00F26474">
          <w:rPr>
            <w:rFonts w:ascii="Times New Roman" w:eastAsia="宋体" w:hAnsi="Times New Roman" w:cs="Times New Roman"/>
            <w:color w:val="000000"/>
            <w:kern w:val="0"/>
            <w:szCs w:val="22"/>
            <w14:ligatures w14:val="none"/>
          </w:rPr>
          <w:t>-</w:t>
        </w:r>
      </w:ins>
      <w:del w:id="208" w:author="S Cook PhD" w:date="2025-08-06T17:17:00Z" w16du:dateUtc="2025-08-06T21:17:00Z">
        <w:r w:rsidRPr="00D6368D" w:rsidDel="00F26474">
          <w:rPr>
            <w:rFonts w:ascii="Times New Roman" w:eastAsia="宋体" w:hAnsi="Times New Roman" w:cs="Times New Roman"/>
            <w:color w:val="000000"/>
            <w:kern w:val="0"/>
            <w:szCs w:val="22"/>
            <w14:ligatures w14:val="none"/>
          </w:rPr>
          <w:delText xml:space="preserve"> </w:delText>
        </w:r>
      </w:del>
      <w:r w:rsidRPr="00D6368D">
        <w:rPr>
          <w:rFonts w:ascii="Times New Roman" w:eastAsia="宋体" w:hAnsi="Times New Roman" w:cs="Times New Roman"/>
          <w:color w:val="000000"/>
          <w:kern w:val="0"/>
          <w:szCs w:val="22"/>
          <w14:ligatures w14:val="none"/>
        </w:rPr>
        <w:t>3 trials</w:t>
      </w:r>
      <w:del w:id="209" w:author="S Cook PhD" w:date="2025-08-06T17:07:00Z" w16du:dateUtc="2025-08-06T21:07:00Z">
        <w:r w:rsidRPr="00D6368D" w:rsidDel="00CB026A">
          <w:rPr>
            <w:rFonts w:ascii="Times New Roman" w:eastAsia="宋体" w:hAnsi="Times New Roman" w:cs="Times New Roman"/>
            <w:color w:val="000000"/>
            <w:kern w:val="0"/>
            <w:szCs w:val="22"/>
            <w14:ligatures w14:val="none"/>
          </w:rPr>
          <w:delText xml:space="preserve">, </w:delText>
        </w:r>
      </w:del>
      <w:ins w:id="210" w:author="S Cook PhD" w:date="2025-08-06T17:11:00Z" w16du:dateUtc="2025-08-06T21:11:00Z">
        <w:r w:rsidR="00F26474">
          <w:rPr>
            <w:rFonts w:ascii="Times New Roman" w:eastAsia="宋体" w:hAnsi="Times New Roman" w:cs="Times New Roman"/>
            <w:color w:val="000000"/>
            <w:kern w:val="0"/>
            <w:szCs w:val="22"/>
            <w14:ligatures w14:val="none"/>
          </w:rPr>
          <w:t>,</w:t>
        </w:r>
      </w:ins>
      <w:del w:id="211" w:author="S Cook PhD" w:date="2025-08-06T17:07:00Z" w16du:dateUtc="2025-08-06T21:07:00Z">
        <w:r w:rsidRPr="00D6368D" w:rsidDel="00CB026A">
          <w:rPr>
            <w:rFonts w:ascii="Times New Roman" w:eastAsia="宋体" w:hAnsi="Times New Roman" w:cs="Times New Roman"/>
            <w:color w:val="000000"/>
            <w:kern w:val="0"/>
            <w:szCs w:val="22"/>
            <w14:ligatures w14:val="none"/>
          </w:rPr>
          <w:delText>with</w:delText>
        </w:r>
      </w:del>
      <w:ins w:id="212" w:author="S Cook PhD" w:date="2025-08-06T17:07:00Z" w16du:dateUtc="2025-08-06T21:07:00Z">
        <w:r w:rsidR="00CB026A">
          <w:rPr>
            <w:rFonts w:ascii="Times New Roman" w:eastAsia="宋体" w:hAnsi="Times New Roman" w:cs="Times New Roman"/>
            <w:color w:val="000000"/>
            <w:kern w:val="0"/>
            <w:szCs w:val="22"/>
            <w14:ligatures w14:val="none"/>
          </w:rPr>
          <w:t xml:space="preserve"> and its</w:t>
        </w:r>
      </w:ins>
      <w:r w:rsidRPr="00D6368D">
        <w:rPr>
          <w:rFonts w:ascii="Times New Roman" w:eastAsia="宋体" w:hAnsi="Times New Roman" w:cs="Times New Roman"/>
          <w:color w:val="000000"/>
          <w:kern w:val="0"/>
          <w:szCs w:val="22"/>
          <w14:ligatures w14:val="none"/>
        </w:rPr>
        <w:t xml:space="preserve"> operating expenses </w:t>
      </w:r>
      <w:del w:id="213" w:author="S Cook PhD" w:date="2025-08-06T17:07:00Z" w16du:dateUtc="2025-08-06T21:07:00Z">
        <w:r w:rsidRPr="00D6368D" w:rsidDel="00CB026A">
          <w:rPr>
            <w:rFonts w:ascii="Times New Roman" w:eastAsia="宋体" w:hAnsi="Times New Roman" w:cs="Times New Roman"/>
            <w:color w:val="000000"/>
            <w:kern w:val="0"/>
            <w:szCs w:val="22"/>
            <w14:ligatures w14:val="none"/>
          </w:rPr>
          <w:delText xml:space="preserve">rising </w:delText>
        </w:r>
      </w:del>
      <w:ins w:id="214" w:author="S Cook PhD" w:date="2025-08-06T17:07:00Z" w16du:dateUtc="2025-08-06T21:07:00Z">
        <w:r w:rsidR="00CB026A">
          <w:rPr>
            <w:rFonts w:ascii="Times New Roman" w:eastAsia="宋体" w:hAnsi="Times New Roman" w:cs="Times New Roman"/>
            <w:color w:val="000000"/>
            <w:kern w:val="0"/>
            <w:szCs w:val="22"/>
            <w14:ligatures w14:val="none"/>
          </w:rPr>
          <w:t>rose</w:t>
        </w:r>
        <w:r w:rsidR="00CB026A" w:rsidRPr="00D6368D">
          <w:rPr>
            <w:rFonts w:ascii="Times New Roman" w:eastAsia="宋体" w:hAnsi="Times New Roman" w:cs="Times New Roman"/>
            <w:color w:val="000000"/>
            <w:kern w:val="0"/>
            <w:szCs w:val="22"/>
            <w14:ligatures w14:val="none"/>
          </w:rPr>
          <w:t xml:space="preserve"> </w:t>
        </w:r>
      </w:ins>
      <w:r w:rsidRPr="00D6368D">
        <w:rPr>
          <w:rFonts w:ascii="Times New Roman" w:eastAsia="宋体" w:hAnsi="Times New Roman" w:cs="Times New Roman"/>
          <w:color w:val="000000"/>
          <w:kern w:val="0"/>
          <w:szCs w:val="22"/>
          <w14:ligatures w14:val="none"/>
        </w:rPr>
        <w:t>to $73.3 million in the first quarter of 2025.</w:t>
      </w:r>
      <w:del w:id="215" w:author="S Cook PhD" w:date="2025-08-06T17:15:00Z" w16du:dateUtc="2025-08-06T21:15:00Z">
        <w:r w:rsidRPr="00D6368D" w:rsidDel="00F26474">
          <w:rPr>
            <w:rFonts w:ascii="Times New Roman" w:eastAsia="宋体" w:hAnsi="Times New Roman" w:cs="Times New Roman"/>
            <w:color w:val="000000"/>
            <w:kern w:val="0"/>
            <w:szCs w:val="22"/>
            <w14:ligatures w14:val="none"/>
          </w:rPr>
          <w:delText xml:space="preserve"> </w:delText>
        </w:r>
      </w:del>
      <w:commentRangeStart w:id="216"/>
      <w:del w:id="217" w:author="S Cook PhD" w:date="2025-08-06T17:08:00Z" w16du:dateUtc="2025-08-06T21:08:00Z">
        <w:r w:rsidRPr="00D6368D" w:rsidDel="00CB026A">
          <w:rPr>
            <w:rFonts w:ascii="Times New Roman" w:eastAsia="宋体" w:hAnsi="Times New Roman" w:cs="Times New Roman"/>
            <w:color w:val="000000"/>
            <w:kern w:val="0"/>
            <w:szCs w:val="22"/>
            <w14:ligatures w14:val="none"/>
          </w:rPr>
          <w:delText>I</w:delText>
        </w:r>
      </w:del>
      <w:del w:id="218" w:author="S Cook PhD" w:date="2025-08-06T17:15:00Z" w16du:dateUtc="2025-08-06T21:15:00Z">
        <w:r w:rsidRPr="00D6368D" w:rsidDel="00F26474">
          <w:rPr>
            <w:rFonts w:ascii="Times New Roman" w:eastAsia="宋体" w:hAnsi="Times New Roman" w:cs="Times New Roman"/>
            <w:color w:val="000000"/>
            <w:kern w:val="0"/>
            <w:szCs w:val="22"/>
            <w14:ligatures w14:val="none"/>
          </w:rPr>
          <w:delText>ts</w:delText>
        </w:r>
      </w:del>
      <w:ins w:id="219" w:author="S Cook PhD" w:date="2025-08-06T17:15:00Z" w16du:dateUtc="2025-08-06T21:15:00Z">
        <w:r w:rsidR="00F26474">
          <w:rPr>
            <w:rFonts w:ascii="Times New Roman" w:eastAsia="宋体" w:hAnsi="Times New Roman" w:cs="Times New Roman"/>
            <w:color w:val="000000"/>
            <w:kern w:val="0"/>
            <w:szCs w:val="22"/>
            <w14:ligatures w14:val="none"/>
          </w:rPr>
          <w:t xml:space="preserve"> The firm’s</w:t>
        </w:r>
      </w:ins>
      <w:r w:rsidRPr="00D6368D">
        <w:rPr>
          <w:rFonts w:ascii="Times New Roman" w:eastAsia="宋体" w:hAnsi="Times New Roman" w:cs="Times New Roman"/>
          <w:color w:val="000000"/>
          <w:kern w:val="0"/>
          <w:szCs w:val="22"/>
          <w14:ligatures w14:val="none"/>
        </w:rPr>
        <w:t xml:space="preserve"> </w:t>
      </w:r>
      <w:del w:id="220" w:author="S Cook PhD" w:date="2025-08-06T17:08:00Z" w16du:dateUtc="2025-08-06T21:08:00Z">
        <w:r w:rsidRPr="00D6368D" w:rsidDel="00CB026A">
          <w:rPr>
            <w:rFonts w:ascii="Times New Roman" w:eastAsia="宋体" w:hAnsi="Times New Roman" w:cs="Times New Roman"/>
            <w:color w:val="000000"/>
            <w:kern w:val="0"/>
            <w:szCs w:val="22"/>
            <w14:ligatures w14:val="none"/>
          </w:rPr>
          <w:delText xml:space="preserve">large </w:delText>
        </w:r>
      </w:del>
      <w:r w:rsidRPr="00D6368D">
        <w:rPr>
          <w:rFonts w:ascii="Times New Roman" w:eastAsia="宋体" w:hAnsi="Times New Roman" w:cs="Times New Roman"/>
          <w:color w:val="000000"/>
          <w:kern w:val="0"/>
          <w:szCs w:val="22"/>
          <w14:ligatures w14:val="none"/>
        </w:rPr>
        <w:t xml:space="preserve">cash </w:t>
      </w:r>
      <w:del w:id="221" w:author="S Cook PhD" w:date="2025-08-06T17:08:00Z" w16du:dateUtc="2025-08-06T21:08:00Z">
        <w:r w:rsidRPr="00D6368D" w:rsidDel="00CB026A">
          <w:rPr>
            <w:rFonts w:ascii="Times New Roman" w:eastAsia="宋体" w:hAnsi="Times New Roman" w:cs="Times New Roman"/>
            <w:color w:val="000000"/>
            <w:kern w:val="0"/>
            <w:szCs w:val="22"/>
            <w14:ligatures w14:val="none"/>
          </w:rPr>
          <w:delText xml:space="preserve">balance </w:delText>
        </w:r>
      </w:del>
      <w:ins w:id="222" w:author="S Cook PhD" w:date="2025-08-06T17:08:00Z" w16du:dateUtc="2025-08-06T21:08:00Z">
        <w:r w:rsidR="00CB026A">
          <w:rPr>
            <w:rFonts w:ascii="Times New Roman" w:eastAsia="宋体" w:hAnsi="Times New Roman" w:cs="Times New Roman"/>
            <w:color w:val="000000"/>
            <w:kern w:val="0"/>
            <w:szCs w:val="22"/>
            <w14:ligatures w14:val="none"/>
          </w:rPr>
          <w:t>reserves</w:t>
        </w:r>
        <w:r w:rsidR="00CB026A" w:rsidRPr="00D6368D">
          <w:rPr>
            <w:rFonts w:ascii="Times New Roman" w:eastAsia="宋体" w:hAnsi="Times New Roman" w:cs="Times New Roman"/>
            <w:color w:val="000000"/>
            <w:kern w:val="0"/>
            <w:szCs w:val="22"/>
            <w14:ligatures w14:val="none"/>
          </w:rPr>
          <w:t xml:space="preserve"> </w:t>
        </w:r>
      </w:ins>
      <w:del w:id="223" w:author="S Cook PhD" w:date="2025-08-06T17:09:00Z" w16du:dateUtc="2025-08-06T21:09:00Z">
        <w:r w:rsidRPr="00D6368D" w:rsidDel="00F26474">
          <w:rPr>
            <w:rFonts w:ascii="Times New Roman" w:eastAsia="宋体" w:hAnsi="Times New Roman" w:cs="Times New Roman"/>
            <w:color w:val="000000"/>
            <w:kern w:val="0"/>
            <w:szCs w:val="22"/>
            <w14:ligatures w14:val="none"/>
          </w:rPr>
          <w:delText>provides a runway</w:delText>
        </w:r>
      </w:del>
      <w:ins w:id="224" w:author="S Cook PhD" w:date="2025-08-06T17:09:00Z" w16du:dateUtc="2025-08-06T21:09:00Z">
        <w:r w:rsidR="00F26474">
          <w:rPr>
            <w:rFonts w:ascii="Times New Roman" w:eastAsia="宋体" w:hAnsi="Times New Roman" w:cs="Times New Roman"/>
            <w:color w:val="000000"/>
            <w:kern w:val="0"/>
            <w:szCs w:val="22"/>
            <w14:ligatures w14:val="none"/>
          </w:rPr>
          <w:t xml:space="preserve">provide </w:t>
        </w:r>
      </w:ins>
      <w:ins w:id="225" w:author="S Cook PhD" w:date="2025-08-06T17:14:00Z" w16du:dateUtc="2025-08-06T21:14:00Z">
        <w:r w:rsidR="00F26474">
          <w:rPr>
            <w:rFonts w:ascii="Times New Roman" w:eastAsia="宋体" w:hAnsi="Times New Roman" w:cs="Times New Roman"/>
            <w:color w:val="000000"/>
            <w:kern w:val="0"/>
            <w:szCs w:val="22"/>
            <w14:ligatures w14:val="none"/>
          </w:rPr>
          <w:t xml:space="preserve">operational </w:t>
        </w:r>
      </w:ins>
      <w:ins w:id="226" w:author="S Cook PhD" w:date="2025-08-06T17:09:00Z" w16du:dateUtc="2025-08-06T21:09:00Z">
        <w:r w:rsidR="00F26474">
          <w:rPr>
            <w:rFonts w:ascii="Times New Roman" w:eastAsia="宋体" w:hAnsi="Times New Roman" w:cs="Times New Roman"/>
            <w:color w:val="000000"/>
            <w:kern w:val="0"/>
            <w:szCs w:val="22"/>
            <w14:ligatures w14:val="none"/>
          </w:rPr>
          <w:t>coverage</w:t>
        </w:r>
      </w:ins>
      <w:r w:rsidRPr="00D6368D">
        <w:rPr>
          <w:rFonts w:ascii="Times New Roman" w:eastAsia="宋体" w:hAnsi="Times New Roman" w:cs="Times New Roman"/>
          <w:color w:val="000000"/>
          <w:kern w:val="0"/>
          <w:szCs w:val="22"/>
          <w14:ligatures w14:val="none"/>
        </w:rPr>
        <w:t xml:space="preserve"> i</w:t>
      </w:r>
      <w:commentRangeEnd w:id="216"/>
      <w:r w:rsidR="00F26474">
        <w:rPr>
          <w:rStyle w:val="af0"/>
        </w:rPr>
        <w:commentReference w:id="216"/>
      </w:r>
      <w:r w:rsidRPr="00D6368D">
        <w:rPr>
          <w:rFonts w:ascii="Times New Roman" w:eastAsia="宋体" w:hAnsi="Times New Roman" w:cs="Times New Roman"/>
          <w:color w:val="000000"/>
          <w:kern w:val="0"/>
          <w:szCs w:val="22"/>
          <w14:ligatures w14:val="none"/>
        </w:rPr>
        <w:t>nto 2027</w:t>
      </w:r>
      <w:del w:id="227" w:author="S Cook PhD" w:date="2025-08-06T17:10:00Z" w16du:dateUtc="2025-08-06T21:10:00Z">
        <w:r w:rsidRPr="00D6368D" w:rsidDel="00F26474">
          <w:rPr>
            <w:rFonts w:ascii="Times New Roman" w:eastAsia="宋体" w:hAnsi="Times New Roman" w:cs="Times New Roman"/>
            <w:color w:val="000000"/>
            <w:kern w:val="0"/>
            <w:szCs w:val="22"/>
            <w14:ligatures w14:val="none"/>
          </w:rPr>
          <w:delText xml:space="preserve">, which is </w:delText>
        </w:r>
      </w:del>
      <w:ins w:id="228" w:author="S Cook PhD" w:date="2025-08-06T17:10:00Z" w16du:dateUtc="2025-08-06T21:10:00Z">
        <w:r w:rsidR="00F26474">
          <w:rPr>
            <w:rFonts w:ascii="Times New Roman" w:eastAsia="宋体" w:hAnsi="Times New Roman" w:cs="Times New Roman"/>
            <w:color w:val="000000"/>
            <w:kern w:val="0"/>
            <w:szCs w:val="22"/>
            <w14:ligatures w14:val="none"/>
          </w:rPr>
          <w:t xml:space="preserve"> and are </w:t>
        </w:r>
      </w:ins>
      <w:r w:rsidRPr="00D6368D">
        <w:rPr>
          <w:rFonts w:ascii="Times New Roman" w:eastAsia="宋体" w:hAnsi="Times New Roman" w:cs="Times New Roman"/>
          <w:color w:val="000000"/>
          <w:kern w:val="0"/>
          <w:szCs w:val="22"/>
          <w14:ligatures w14:val="none"/>
        </w:rPr>
        <w:t xml:space="preserve">critical for seeing its trials to completion. </w:t>
      </w:r>
      <w:ins w:id="229" w:author="S Cook PhD" w:date="2025-08-06T17:10:00Z" w16du:dateUtc="2025-08-06T21:10:00Z">
        <w:r w:rsidR="00F26474">
          <w:rPr>
            <w:rFonts w:ascii="Times New Roman" w:eastAsia="宋体" w:hAnsi="Times New Roman" w:cs="Times New Roman"/>
            <w:color w:val="000000"/>
            <w:kern w:val="0"/>
            <w:szCs w:val="22"/>
            <w14:ligatures w14:val="none"/>
          </w:rPr>
          <w:t xml:space="preserve">By contrast, </w:t>
        </w:r>
      </w:ins>
      <w:r w:rsidRPr="00D6368D">
        <w:rPr>
          <w:rFonts w:ascii="Times New Roman" w:eastAsia="宋体" w:hAnsi="Times New Roman" w:cs="Times New Roman"/>
          <w:color w:val="000000"/>
          <w:kern w:val="0"/>
          <w:szCs w:val="22"/>
          <w14:ligatures w14:val="none"/>
        </w:rPr>
        <w:t xml:space="preserve">STAAR is </w:t>
      </w:r>
      <w:del w:id="230" w:author="S Cook PhD" w:date="2025-08-06T17:10:00Z" w16du:dateUtc="2025-08-06T21:10:00Z">
        <w:r w:rsidRPr="00D6368D" w:rsidDel="00F26474">
          <w:rPr>
            <w:rFonts w:ascii="Times New Roman" w:eastAsia="宋体" w:hAnsi="Times New Roman" w:cs="Times New Roman"/>
            <w:color w:val="000000"/>
            <w:kern w:val="0"/>
            <w:szCs w:val="22"/>
            <w14:ligatures w14:val="none"/>
          </w:rPr>
          <w:delText>in the midst of a</w:delText>
        </w:r>
      </w:del>
      <w:ins w:id="231" w:author="S Cook PhD" w:date="2025-08-06T17:10:00Z" w16du:dateUtc="2025-08-06T21:10:00Z">
        <w:r w:rsidR="00F26474">
          <w:rPr>
            <w:rFonts w:ascii="Times New Roman" w:eastAsia="宋体" w:hAnsi="Times New Roman" w:cs="Times New Roman"/>
            <w:color w:val="000000"/>
            <w:kern w:val="0"/>
            <w:szCs w:val="22"/>
            <w14:ligatures w14:val="none"/>
          </w:rPr>
          <w:t>currently</w:t>
        </w:r>
      </w:ins>
      <w:r w:rsidRPr="00D6368D">
        <w:rPr>
          <w:rFonts w:ascii="Times New Roman" w:eastAsia="宋体" w:hAnsi="Times New Roman" w:cs="Times New Roman"/>
          <w:color w:val="000000"/>
          <w:kern w:val="0"/>
          <w:szCs w:val="22"/>
          <w14:ligatures w14:val="none"/>
        </w:rPr>
        <w:t xml:space="preserve"> restructuring to reduce expenses</w:t>
      </w:r>
      <w:del w:id="232" w:author="S Cook PhD" w:date="2025-08-06T17:10:00Z" w16du:dateUtc="2025-08-06T21:10:00Z">
        <w:r w:rsidRPr="00D6368D" w:rsidDel="00F26474">
          <w:rPr>
            <w:rFonts w:ascii="Times New Roman" w:eastAsia="宋体" w:hAnsi="Times New Roman" w:cs="Times New Roman"/>
            <w:color w:val="000000"/>
            <w:kern w:val="0"/>
            <w:szCs w:val="22"/>
            <w14:ligatures w14:val="none"/>
          </w:rPr>
          <w:delText xml:space="preserve">, </w:delText>
        </w:r>
      </w:del>
      <w:ins w:id="233" w:author="S Cook PhD" w:date="2025-08-06T17:11:00Z" w16du:dateUtc="2025-08-06T21:11:00Z">
        <w:r w:rsidR="00F26474">
          <w:rPr>
            <w:rFonts w:ascii="Times New Roman" w:eastAsia="宋体" w:hAnsi="Times New Roman" w:cs="Times New Roman"/>
            <w:color w:val="000000"/>
            <w:kern w:val="0"/>
            <w:szCs w:val="22"/>
            <w14:ligatures w14:val="none"/>
          </w:rPr>
          <w:t>,</w:t>
        </w:r>
      </w:ins>
      <w:del w:id="234" w:author="S Cook PhD" w:date="2025-08-06T17:10:00Z" w16du:dateUtc="2025-08-06T21:10:00Z">
        <w:r w:rsidRPr="00D6368D" w:rsidDel="00F26474">
          <w:rPr>
            <w:rFonts w:ascii="Times New Roman" w:eastAsia="宋体" w:hAnsi="Times New Roman" w:cs="Times New Roman"/>
            <w:color w:val="000000"/>
            <w:kern w:val="0"/>
            <w:szCs w:val="22"/>
            <w14:ligatures w14:val="none"/>
          </w:rPr>
          <w:delText>while</w:delText>
        </w:r>
      </w:del>
      <w:ins w:id="235" w:author="S Cook PhD" w:date="2025-08-06T17:10:00Z" w16du:dateUtc="2025-08-06T21:10:00Z">
        <w:r w:rsidR="00F26474">
          <w:rPr>
            <w:rFonts w:ascii="Times New Roman" w:eastAsia="宋体" w:hAnsi="Times New Roman" w:cs="Times New Roman"/>
            <w:color w:val="000000"/>
            <w:kern w:val="0"/>
            <w:szCs w:val="22"/>
            <w14:ligatures w14:val="none"/>
          </w:rPr>
          <w:t xml:space="preserve"> and</w:t>
        </w:r>
      </w:ins>
      <w:r w:rsidRPr="00D6368D">
        <w:rPr>
          <w:rFonts w:ascii="Times New Roman" w:eastAsia="宋体" w:hAnsi="Times New Roman" w:cs="Times New Roman"/>
          <w:color w:val="000000"/>
          <w:kern w:val="0"/>
          <w:szCs w:val="22"/>
          <w14:ligatures w14:val="none"/>
        </w:rPr>
        <w:t xml:space="preserve"> RxSight must </w:t>
      </w:r>
      <w:del w:id="236" w:author="S Cook PhD" w:date="2025-08-06T17:10:00Z" w16du:dateUtc="2025-08-06T21:10:00Z">
        <w:r w:rsidRPr="00D6368D" w:rsidDel="00F26474">
          <w:rPr>
            <w:rFonts w:ascii="Times New Roman" w:eastAsia="宋体" w:hAnsi="Times New Roman" w:cs="Times New Roman"/>
            <w:color w:val="000000"/>
            <w:kern w:val="0"/>
            <w:szCs w:val="22"/>
            <w14:ligatures w14:val="none"/>
          </w:rPr>
          <w:delText>now prove</w:delText>
        </w:r>
      </w:del>
      <w:ins w:id="237" w:author="S Cook PhD" w:date="2025-08-06T17:12:00Z" w16du:dateUtc="2025-08-06T21:12:00Z">
        <w:r w:rsidR="00F26474">
          <w:rPr>
            <w:rFonts w:ascii="Times New Roman" w:eastAsia="宋体" w:hAnsi="Times New Roman" w:cs="Times New Roman"/>
            <w:color w:val="000000"/>
            <w:kern w:val="0"/>
            <w:szCs w:val="22"/>
            <w14:ligatures w14:val="none"/>
          </w:rPr>
          <w:t>demonstrate its ability to</w:t>
        </w:r>
      </w:ins>
      <w:del w:id="238" w:author="S Cook PhD" w:date="2025-08-06T17:12:00Z" w16du:dateUtc="2025-08-06T21:12:00Z">
        <w:r w:rsidRPr="00D6368D" w:rsidDel="00F26474">
          <w:rPr>
            <w:rFonts w:ascii="Times New Roman" w:eastAsia="宋体" w:hAnsi="Times New Roman" w:cs="Times New Roman"/>
            <w:color w:val="000000"/>
            <w:kern w:val="0"/>
            <w:szCs w:val="22"/>
            <w14:ligatures w14:val="none"/>
          </w:rPr>
          <w:delText xml:space="preserve"> it can</w:delText>
        </w:r>
      </w:del>
      <w:r w:rsidRPr="00D6368D">
        <w:rPr>
          <w:rFonts w:ascii="Times New Roman" w:eastAsia="宋体" w:hAnsi="Times New Roman" w:cs="Times New Roman"/>
          <w:color w:val="000000"/>
          <w:kern w:val="0"/>
          <w:szCs w:val="22"/>
          <w14:ligatures w14:val="none"/>
        </w:rPr>
        <w:t xml:space="preserve"> manage its cash effectively in a slower-growth environment. None of the companies currently pay</w:t>
      </w:r>
      <w:ins w:id="239" w:author="S Cook PhD" w:date="2025-08-06T17:10:00Z" w16du:dateUtc="2025-08-06T21:10:00Z">
        <w:r w:rsidR="00F26474">
          <w:rPr>
            <w:rFonts w:ascii="Times New Roman" w:eastAsia="宋体" w:hAnsi="Times New Roman" w:cs="Times New Roman"/>
            <w:color w:val="000000"/>
            <w:kern w:val="0"/>
            <w:szCs w:val="22"/>
            <w14:ligatures w14:val="none"/>
          </w:rPr>
          <w:t>s</w:t>
        </w:r>
      </w:ins>
      <w:r w:rsidRPr="00D6368D">
        <w:rPr>
          <w:rFonts w:ascii="Times New Roman" w:eastAsia="宋体" w:hAnsi="Times New Roman" w:cs="Times New Roman"/>
          <w:color w:val="000000"/>
          <w:kern w:val="0"/>
          <w:szCs w:val="22"/>
          <w14:ligatures w14:val="none"/>
        </w:rPr>
        <w:t xml:space="preserve"> a dividend.</w:t>
      </w:r>
    </w:p>
    <w:p w14:paraId="37D88DDE" w14:textId="77777777" w:rsidR="00F26474" w:rsidRPr="00D6368D" w:rsidRDefault="00F26474" w:rsidP="00D6368D">
      <w:pPr>
        <w:widowControl/>
        <w:spacing w:after="0" w:line="240" w:lineRule="auto"/>
        <w:rPr>
          <w:rFonts w:ascii="Times New Roman" w:eastAsia="宋体" w:hAnsi="Times New Roman" w:cs="Times New Roman"/>
          <w:kern w:val="0"/>
          <w:sz w:val="24"/>
          <w14:ligatures w14:val="none"/>
        </w:rPr>
      </w:pPr>
    </w:p>
    <w:p w14:paraId="21C39FD0" w14:textId="77777777" w:rsidR="00D6368D" w:rsidRPr="00D6368D" w:rsidRDefault="00D6368D" w:rsidP="00D6368D">
      <w:pPr>
        <w:widowControl/>
        <w:spacing w:before="280" w:after="80" w:line="240" w:lineRule="auto"/>
        <w:outlineLvl w:val="3"/>
        <w:rPr>
          <w:rFonts w:ascii="Times New Roman" w:eastAsia="宋体" w:hAnsi="Times New Roman" w:cs="Times New Roman"/>
          <w:b/>
          <w:bCs/>
          <w:kern w:val="0"/>
          <w:sz w:val="24"/>
          <w14:ligatures w14:val="none"/>
        </w:rPr>
      </w:pPr>
      <w:r w:rsidRPr="00D6368D">
        <w:rPr>
          <w:rFonts w:ascii="Times New Roman" w:eastAsia="宋体" w:hAnsi="Times New Roman" w:cs="Times New Roman"/>
          <w:b/>
          <w:bCs/>
          <w:color w:val="666666"/>
          <w:kern w:val="0"/>
          <w:sz w:val="24"/>
          <w14:ligatures w14:val="none"/>
        </w:rPr>
        <w:t>3. Recommendation: The Superior Choice for Mid-2025</w:t>
      </w:r>
    </w:p>
    <w:p w14:paraId="68D69FF0" w14:textId="6F98A35A" w:rsidR="00D6368D" w:rsidRPr="00D6368D" w:rsidRDefault="00D6368D" w:rsidP="00D6368D">
      <w:pPr>
        <w:widowControl/>
        <w:spacing w:after="0" w:line="240" w:lineRule="auto"/>
        <w:rPr>
          <w:rFonts w:ascii="Times New Roman" w:eastAsia="宋体" w:hAnsi="Times New Roman" w:cs="Times New Roman"/>
          <w:kern w:val="0"/>
          <w:sz w:val="24"/>
          <w14:ligatures w14:val="none"/>
        </w:rPr>
      </w:pPr>
      <w:del w:id="240" w:author="S Cook PhD" w:date="2025-08-06T17:16:00Z" w16du:dateUtc="2025-08-06T21:16:00Z">
        <w:r w:rsidRPr="00D6368D" w:rsidDel="00F26474">
          <w:rPr>
            <w:rFonts w:ascii="Times New Roman" w:eastAsia="宋体" w:hAnsi="Times New Roman" w:cs="Times New Roman"/>
            <w:color w:val="000000"/>
            <w:kern w:val="0"/>
            <w:szCs w:val="22"/>
            <w14:ligatures w14:val="none"/>
          </w:rPr>
          <w:delText xml:space="preserve">For an investor seeking the highest potential for capital appreciation over the next six months and who is comfortable with event-driven risk, </w:delText>
        </w:r>
      </w:del>
      <w:r w:rsidRPr="00D12FCE">
        <w:rPr>
          <w:rFonts w:ascii="Times New Roman" w:eastAsia="宋体" w:hAnsi="Times New Roman" w:cs="Times New Roman"/>
          <w:color w:val="000000"/>
          <w:kern w:val="0"/>
          <w:szCs w:val="22"/>
          <w14:ligatures w14:val="none"/>
          <w:rPrChange w:id="241" w:author="S Cook PhD" w:date="2025-08-06T16:30:00Z" w16du:dateUtc="2025-08-06T20:30:00Z">
            <w:rPr>
              <w:rFonts w:ascii="Times New Roman" w:eastAsia="宋体" w:hAnsi="Times New Roman" w:cs="Times New Roman"/>
              <w:b/>
              <w:bCs/>
              <w:color w:val="000000"/>
              <w:kern w:val="0"/>
              <w:szCs w:val="22"/>
              <w14:ligatures w14:val="none"/>
            </w:rPr>
          </w:rPrChange>
        </w:rPr>
        <w:t>EyePoint Pharmaceuticals (EYPT)</w:t>
      </w:r>
      <w:r w:rsidRPr="00D12FCE">
        <w:rPr>
          <w:rFonts w:ascii="Times New Roman" w:eastAsia="宋体" w:hAnsi="Times New Roman" w:cs="Times New Roman"/>
          <w:color w:val="000000"/>
          <w:kern w:val="0"/>
          <w:szCs w:val="22"/>
          <w14:ligatures w14:val="none"/>
        </w:rPr>
        <w:t xml:space="preserve"> </w:t>
      </w:r>
      <w:del w:id="242" w:author="S Cook PhD" w:date="2025-08-06T16:30:00Z" w16du:dateUtc="2025-08-06T20:30:00Z">
        <w:r w:rsidRPr="00D6368D" w:rsidDel="00D12FCE">
          <w:rPr>
            <w:rFonts w:ascii="Times New Roman" w:eastAsia="宋体" w:hAnsi="Times New Roman" w:cs="Times New Roman"/>
            <w:color w:val="000000"/>
            <w:kern w:val="0"/>
            <w:szCs w:val="22"/>
            <w14:ligatures w14:val="none"/>
          </w:rPr>
          <w:delText xml:space="preserve">represents </w:delText>
        </w:r>
      </w:del>
      <w:ins w:id="243" w:author="S Cook PhD" w:date="2025-08-06T17:20:00Z" w16du:dateUtc="2025-08-06T21:20:00Z">
        <w:r w:rsidR="000928C6">
          <w:rPr>
            <w:rFonts w:ascii="Times New Roman" w:eastAsia="宋体" w:hAnsi="Times New Roman" w:cs="Times New Roman"/>
            <w:color w:val="000000"/>
            <w:kern w:val="0"/>
            <w:szCs w:val="22"/>
            <w14:ligatures w14:val="none"/>
          </w:rPr>
          <w:t>presents</w:t>
        </w:r>
      </w:ins>
      <w:ins w:id="244" w:author="S Cook PhD" w:date="2025-08-06T16:30:00Z" w16du:dateUtc="2025-08-06T20:30:00Z">
        <w:r w:rsidR="00D12FCE">
          <w:rPr>
            <w:rFonts w:ascii="Times New Roman" w:eastAsia="宋体" w:hAnsi="Times New Roman" w:cs="Times New Roman"/>
            <w:color w:val="000000"/>
            <w:kern w:val="0"/>
            <w:szCs w:val="22"/>
            <w14:ligatures w14:val="none"/>
          </w:rPr>
          <w:t xml:space="preserve"> </w:t>
        </w:r>
      </w:ins>
      <w:r w:rsidRPr="00D6368D">
        <w:rPr>
          <w:rFonts w:ascii="Times New Roman" w:eastAsia="宋体" w:hAnsi="Times New Roman" w:cs="Times New Roman"/>
          <w:color w:val="000000"/>
          <w:kern w:val="0"/>
          <w:szCs w:val="22"/>
          <w14:ligatures w14:val="none"/>
        </w:rPr>
        <w:t>the most compelling opportunity</w:t>
      </w:r>
      <w:ins w:id="245" w:author="S Cook PhD" w:date="2025-08-06T17:16:00Z" w16du:dateUtc="2025-08-06T21:16:00Z">
        <w:r w:rsidR="00F26474">
          <w:rPr>
            <w:rFonts w:ascii="Times New Roman" w:eastAsia="宋体" w:hAnsi="Times New Roman" w:cs="Times New Roman"/>
            <w:color w:val="000000"/>
            <w:kern w:val="0"/>
            <w:szCs w:val="22"/>
            <w14:ligatures w14:val="none"/>
          </w:rPr>
          <w:t xml:space="preserve"> f</w:t>
        </w:r>
        <w:r w:rsidR="00F26474" w:rsidRPr="00D6368D">
          <w:rPr>
            <w:rFonts w:ascii="Times New Roman" w:eastAsia="宋体" w:hAnsi="Times New Roman" w:cs="Times New Roman"/>
            <w:color w:val="000000"/>
            <w:kern w:val="0"/>
            <w:szCs w:val="22"/>
            <w14:ligatures w14:val="none"/>
          </w:rPr>
          <w:t>or investor</w:t>
        </w:r>
      </w:ins>
      <w:ins w:id="246" w:author="S Cook PhD" w:date="2025-08-06T17:17:00Z" w16du:dateUtc="2025-08-06T21:17:00Z">
        <w:r w:rsidR="00F26474">
          <w:rPr>
            <w:rFonts w:ascii="Times New Roman" w:eastAsia="宋体" w:hAnsi="Times New Roman" w:cs="Times New Roman"/>
            <w:color w:val="000000"/>
            <w:kern w:val="0"/>
            <w:szCs w:val="22"/>
            <w14:ligatures w14:val="none"/>
          </w:rPr>
          <w:t>s</w:t>
        </w:r>
      </w:ins>
      <w:ins w:id="247" w:author="S Cook PhD" w:date="2025-08-06T17:16:00Z" w16du:dateUtc="2025-08-06T21:16:00Z">
        <w:r w:rsidR="00F26474" w:rsidRPr="00D6368D">
          <w:rPr>
            <w:rFonts w:ascii="Times New Roman" w:eastAsia="宋体" w:hAnsi="Times New Roman" w:cs="Times New Roman"/>
            <w:color w:val="000000"/>
            <w:kern w:val="0"/>
            <w:szCs w:val="22"/>
            <w14:ligatures w14:val="none"/>
          </w:rPr>
          <w:t xml:space="preserve"> seeking the highest potential for capital appreciation over the next six months and who </w:t>
        </w:r>
      </w:ins>
      <w:ins w:id="248" w:author="S Cook PhD" w:date="2025-08-06T17:17:00Z" w16du:dateUtc="2025-08-06T21:17:00Z">
        <w:r w:rsidR="00F26474">
          <w:rPr>
            <w:rFonts w:ascii="Times New Roman" w:eastAsia="宋体" w:hAnsi="Times New Roman" w:cs="Times New Roman"/>
            <w:color w:val="000000"/>
            <w:kern w:val="0"/>
            <w:szCs w:val="22"/>
            <w14:ligatures w14:val="none"/>
          </w:rPr>
          <w:t xml:space="preserve">are </w:t>
        </w:r>
      </w:ins>
      <w:ins w:id="249" w:author="S Cook PhD" w:date="2025-08-06T17:16:00Z" w16du:dateUtc="2025-08-06T21:16:00Z">
        <w:r w:rsidR="00F26474" w:rsidRPr="00D6368D">
          <w:rPr>
            <w:rFonts w:ascii="Times New Roman" w:eastAsia="宋体" w:hAnsi="Times New Roman" w:cs="Times New Roman"/>
            <w:color w:val="000000"/>
            <w:kern w:val="0"/>
            <w:szCs w:val="22"/>
            <w14:ligatures w14:val="none"/>
          </w:rPr>
          <w:t>comfortable with event-driven risk</w:t>
        </w:r>
      </w:ins>
      <w:r w:rsidRPr="00D6368D">
        <w:rPr>
          <w:rFonts w:ascii="Times New Roman" w:eastAsia="宋体" w:hAnsi="Times New Roman" w:cs="Times New Roman"/>
          <w:color w:val="000000"/>
          <w:kern w:val="0"/>
          <w:szCs w:val="22"/>
          <w14:ligatures w14:val="none"/>
        </w:rPr>
        <w:t>.</w:t>
      </w:r>
    </w:p>
    <w:p w14:paraId="0CC2AEEE" w14:textId="77777777" w:rsidR="00D6368D" w:rsidRPr="00D6368D" w:rsidRDefault="00D6368D" w:rsidP="00D6368D">
      <w:pPr>
        <w:widowControl/>
        <w:spacing w:after="0" w:line="240" w:lineRule="auto"/>
        <w:rPr>
          <w:rFonts w:ascii="Times New Roman" w:eastAsia="宋体" w:hAnsi="Times New Roman" w:cs="Times New Roman"/>
          <w:kern w:val="0"/>
          <w:sz w:val="24"/>
          <w14:ligatures w14:val="none"/>
        </w:rPr>
      </w:pPr>
    </w:p>
    <w:p w14:paraId="23BD93CA" w14:textId="58C53A0E" w:rsidR="00D6368D" w:rsidRPr="00D6368D" w:rsidRDefault="00D6368D" w:rsidP="00D6368D">
      <w:pPr>
        <w:widowControl/>
        <w:spacing w:after="0" w:line="240" w:lineRule="auto"/>
        <w:rPr>
          <w:rFonts w:ascii="Times New Roman" w:eastAsia="宋体" w:hAnsi="Times New Roman" w:cs="Times New Roman"/>
          <w:kern w:val="0"/>
          <w:sz w:val="24"/>
          <w14:ligatures w14:val="none"/>
        </w:rPr>
      </w:pPr>
      <w:del w:id="250" w:author="S Cook PhD" w:date="2025-08-06T17:17:00Z" w16du:dateUtc="2025-08-06T21:17:00Z">
        <w:r w:rsidRPr="00D6368D" w:rsidDel="00F26474">
          <w:rPr>
            <w:rFonts w:ascii="Times New Roman" w:eastAsia="宋体" w:hAnsi="Times New Roman" w:cs="Times New Roman"/>
            <w:color w:val="000000"/>
            <w:kern w:val="0"/>
            <w:szCs w:val="22"/>
            <w14:ligatures w14:val="none"/>
          </w:rPr>
          <w:delText xml:space="preserve">While </w:delText>
        </w:r>
      </w:del>
      <w:r w:rsidRPr="00D6368D">
        <w:rPr>
          <w:rFonts w:ascii="Times New Roman" w:eastAsia="宋体" w:hAnsi="Times New Roman" w:cs="Times New Roman"/>
          <w:color w:val="000000"/>
          <w:kern w:val="0"/>
          <w:szCs w:val="22"/>
          <w14:ligatures w14:val="none"/>
        </w:rPr>
        <w:t xml:space="preserve">RxSight’s technology is </w:t>
      </w:r>
      <w:ins w:id="251" w:author="S Cook PhD" w:date="2025-08-06T17:17:00Z" w16du:dateUtc="2025-08-06T21:17:00Z">
        <w:r w:rsidR="00F26474">
          <w:rPr>
            <w:rFonts w:ascii="Times New Roman" w:eastAsia="宋体" w:hAnsi="Times New Roman" w:cs="Times New Roman"/>
            <w:color w:val="000000"/>
            <w:kern w:val="0"/>
            <w:szCs w:val="22"/>
            <w14:ligatures w14:val="none"/>
          </w:rPr>
          <w:t xml:space="preserve">certainly </w:t>
        </w:r>
      </w:ins>
      <w:r w:rsidRPr="00D6368D">
        <w:rPr>
          <w:rFonts w:ascii="Times New Roman" w:eastAsia="宋体" w:hAnsi="Times New Roman" w:cs="Times New Roman"/>
          <w:color w:val="000000"/>
          <w:kern w:val="0"/>
          <w:szCs w:val="22"/>
          <w14:ligatures w14:val="none"/>
        </w:rPr>
        <w:t xml:space="preserve">innovative, </w:t>
      </w:r>
      <w:ins w:id="252" w:author="S Cook PhD" w:date="2025-08-06T17:19:00Z" w16du:dateUtc="2025-08-06T21:19:00Z">
        <w:r w:rsidR="00F26474">
          <w:rPr>
            <w:rFonts w:ascii="Times New Roman" w:eastAsia="宋体" w:hAnsi="Times New Roman" w:cs="Times New Roman"/>
            <w:color w:val="000000"/>
            <w:kern w:val="0"/>
            <w:szCs w:val="22"/>
            <w14:ligatures w14:val="none"/>
          </w:rPr>
          <w:t xml:space="preserve">but </w:t>
        </w:r>
        <w:r w:rsidR="000928C6">
          <w:rPr>
            <w:rFonts w:ascii="Times New Roman" w:eastAsia="宋体" w:hAnsi="Times New Roman" w:cs="Times New Roman"/>
            <w:color w:val="000000"/>
            <w:kern w:val="0"/>
            <w:szCs w:val="22"/>
            <w14:ligatures w14:val="none"/>
          </w:rPr>
          <w:t xml:space="preserve">the firm is an unpredictable investment in the short term following </w:t>
        </w:r>
      </w:ins>
      <w:r w:rsidRPr="00D6368D">
        <w:rPr>
          <w:rFonts w:ascii="Times New Roman" w:eastAsia="宋体" w:hAnsi="Times New Roman" w:cs="Times New Roman"/>
          <w:color w:val="000000"/>
          <w:kern w:val="0"/>
          <w:szCs w:val="22"/>
          <w14:ligatures w14:val="none"/>
        </w:rPr>
        <w:t xml:space="preserve">the sudden loss of management credibility and the uncertainty </w:t>
      </w:r>
      <w:ins w:id="253" w:author="S Cook PhD" w:date="2025-08-06T17:17:00Z" w16du:dateUtc="2025-08-06T21:17:00Z">
        <w:r w:rsidR="00F26474">
          <w:rPr>
            <w:rFonts w:ascii="Times New Roman" w:eastAsia="宋体" w:hAnsi="Times New Roman" w:cs="Times New Roman"/>
            <w:color w:val="000000"/>
            <w:kern w:val="0"/>
            <w:szCs w:val="22"/>
            <w14:ligatures w14:val="none"/>
          </w:rPr>
          <w:t xml:space="preserve">arising following </w:t>
        </w:r>
      </w:ins>
      <w:del w:id="254" w:author="S Cook PhD" w:date="2025-08-06T17:17:00Z" w16du:dateUtc="2025-08-06T21:17:00Z">
        <w:r w:rsidRPr="00D6368D" w:rsidDel="00F26474">
          <w:rPr>
            <w:rFonts w:ascii="Times New Roman" w:eastAsia="宋体" w:hAnsi="Times New Roman" w:cs="Times New Roman"/>
            <w:color w:val="000000"/>
            <w:kern w:val="0"/>
            <w:szCs w:val="22"/>
            <w14:ligatures w14:val="none"/>
          </w:rPr>
          <w:delText xml:space="preserve">from </w:delText>
        </w:r>
      </w:del>
      <w:r w:rsidRPr="00D6368D">
        <w:rPr>
          <w:rFonts w:ascii="Times New Roman" w:eastAsia="宋体" w:hAnsi="Times New Roman" w:cs="Times New Roman"/>
          <w:color w:val="000000"/>
          <w:kern w:val="0"/>
          <w:szCs w:val="22"/>
          <w14:ligatures w14:val="none"/>
        </w:rPr>
        <w:t xml:space="preserve">its revised guidance and </w:t>
      </w:r>
      <w:ins w:id="255" w:author="S Cook PhD" w:date="2025-08-06T17:19:00Z" w16du:dateUtc="2025-08-06T21:19:00Z">
        <w:r w:rsidR="000928C6">
          <w:rPr>
            <w:rFonts w:ascii="Times New Roman" w:eastAsia="宋体" w:hAnsi="Times New Roman" w:cs="Times New Roman"/>
            <w:color w:val="000000"/>
            <w:kern w:val="0"/>
            <w:szCs w:val="22"/>
            <w14:ligatures w14:val="none"/>
          </w:rPr>
          <w:t xml:space="preserve">the </w:t>
        </w:r>
      </w:ins>
      <w:r w:rsidRPr="00D6368D">
        <w:rPr>
          <w:rFonts w:ascii="Times New Roman" w:eastAsia="宋体" w:hAnsi="Times New Roman" w:cs="Times New Roman"/>
          <w:color w:val="000000"/>
          <w:kern w:val="0"/>
          <w:szCs w:val="22"/>
          <w14:ligatures w14:val="none"/>
        </w:rPr>
        <w:t xml:space="preserve">pending </w:t>
      </w:r>
      <w:ins w:id="256" w:author="S Cook PhD" w:date="2025-08-06T17:20:00Z" w16du:dateUtc="2025-08-06T21:20:00Z">
        <w:r w:rsidR="000928C6">
          <w:rPr>
            <w:rFonts w:ascii="Times New Roman" w:eastAsia="宋体" w:hAnsi="Times New Roman" w:cs="Times New Roman"/>
            <w:color w:val="000000"/>
            <w:kern w:val="0"/>
            <w:szCs w:val="22"/>
            <w14:ligatures w14:val="none"/>
          </w:rPr>
          <w:t xml:space="preserve">fraud </w:t>
        </w:r>
      </w:ins>
      <w:r w:rsidRPr="00D6368D">
        <w:rPr>
          <w:rFonts w:ascii="Times New Roman" w:eastAsia="宋体" w:hAnsi="Times New Roman" w:cs="Times New Roman"/>
          <w:color w:val="000000"/>
          <w:kern w:val="0"/>
          <w:szCs w:val="22"/>
          <w14:ligatures w14:val="none"/>
        </w:rPr>
        <w:t>investigation</w:t>
      </w:r>
      <w:del w:id="257" w:author="S Cook PhD" w:date="2025-08-06T17:19:00Z" w16du:dateUtc="2025-08-06T21:19:00Z">
        <w:r w:rsidRPr="00D6368D" w:rsidDel="000928C6">
          <w:rPr>
            <w:rFonts w:ascii="Times New Roman" w:eastAsia="宋体" w:hAnsi="Times New Roman" w:cs="Times New Roman"/>
            <w:color w:val="000000"/>
            <w:kern w:val="0"/>
            <w:szCs w:val="22"/>
            <w14:ligatures w14:val="none"/>
          </w:rPr>
          <w:delText xml:space="preserve"> create an unpredictable environment for investors in the near term</w:delText>
        </w:r>
      </w:del>
      <w:r w:rsidRPr="00D6368D">
        <w:rPr>
          <w:rFonts w:ascii="Times New Roman" w:eastAsia="宋体" w:hAnsi="Times New Roman" w:cs="Times New Roman"/>
          <w:color w:val="000000"/>
          <w:kern w:val="0"/>
          <w:szCs w:val="22"/>
          <w14:ligatures w14:val="none"/>
        </w:rPr>
        <w:t>. A recovery is possible, but the risks are currently too high and unquantifiable. STAAR Surgical’s path forward is also clouded; the resolution of its inventory issues in China and the success of its leadership transition will likely take more than six months to play out and prove effective.</w:t>
      </w:r>
    </w:p>
    <w:p w14:paraId="3ADB701E" w14:textId="77777777" w:rsidR="00D6368D" w:rsidRPr="00D6368D" w:rsidRDefault="00D6368D" w:rsidP="00D6368D">
      <w:pPr>
        <w:widowControl/>
        <w:spacing w:after="0" w:line="240" w:lineRule="auto"/>
        <w:rPr>
          <w:rFonts w:ascii="Times New Roman" w:eastAsia="宋体" w:hAnsi="Times New Roman" w:cs="Times New Roman"/>
          <w:kern w:val="0"/>
          <w:sz w:val="24"/>
          <w14:ligatures w14:val="none"/>
        </w:rPr>
      </w:pPr>
    </w:p>
    <w:p w14:paraId="0F691089" w14:textId="0D9C8EFE" w:rsidR="00D6368D" w:rsidRPr="00D6368D" w:rsidRDefault="00D6368D" w:rsidP="00D6368D">
      <w:pPr>
        <w:widowControl/>
        <w:spacing w:after="0" w:line="240" w:lineRule="auto"/>
        <w:rPr>
          <w:rFonts w:ascii="Times New Roman" w:eastAsia="宋体" w:hAnsi="Times New Roman" w:cs="Times New Roman"/>
          <w:kern w:val="0"/>
          <w:sz w:val="24"/>
          <w14:ligatures w14:val="none"/>
        </w:rPr>
      </w:pPr>
      <w:r w:rsidRPr="00D6368D">
        <w:rPr>
          <w:rFonts w:ascii="Times New Roman" w:eastAsia="宋体" w:hAnsi="Times New Roman" w:cs="Times New Roman"/>
          <w:color w:val="000000"/>
          <w:kern w:val="0"/>
          <w:szCs w:val="22"/>
          <w14:ligatures w14:val="none"/>
        </w:rPr>
        <w:lastRenderedPageBreak/>
        <w:t xml:space="preserve">EyePoint, in contrast, offers a clear, albeit high-risk, path to value creation based on a defined </w:t>
      </w:r>
      <w:del w:id="258" w:author="S Cook PhD" w:date="2025-08-06T18:14:00Z" w16du:dateUtc="2025-08-06T22:14:00Z">
        <w:r w:rsidRPr="00D6368D" w:rsidDel="008517B3">
          <w:rPr>
            <w:rFonts w:ascii="Times New Roman" w:eastAsia="宋体" w:hAnsi="Times New Roman" w:cs="Times New Roman"/>
            <w:color w:val="000000"/>
            <w:kern w:val="0"/>
            <w:szCs w:val="22"/>
            <w14:ligatures w14:val="none"/>
          </w:rPr>
          <w:delText xml:space="preserve">upcoming </w:delText>
        </w:r>
      </w:del>
      <w:ins w:id="259" w:author="S Cook PhD" w:date="2025-08-06T18:14:00Z" w16du:dateUtc="2025-08-06T22:14:00Z">
        <w:r w:rsidR="008517B3">
          <w:rPr>
            <w:rFonts w:ascii="Times New Roman" w:eastAsia="宋体" w:hAnsi="Times New Roman" w:cs="Times New Roman"/>
            <w:color w:val="000000"/>
            <w:kern w:val="0"/>
            <w:szCs w:val="22"/>
            <w14:ligatures w14:val="none"/>
          </w:rPr>
          <w:t>anticipa</w:t>
        </w:r>
      </w:ins>
      <w:ins w:id="260" w:author="S Cook PhD" w:date="2025-08-06T18:15:00Z" w16du:dateUtc="2025-08-06T22:15:00Z">
        <w:r w:rsidR="008517B3">
          <w:rPr>
            <w:rFonts w:ascii="Times New Roman" w:eastAsia="宋体" w:hAnsi="Times New Roman" w:cs="Times New Roman"/>
            <w:color w:val="000000"/>
            <w:kern w:val="0"/>
            <w:szCs w:val="22"/>
            <w14:ligatures w14:val="none"/>
          </w:rPr>
          <w:t>ted</w:t>
        </w:r>
      </w:ins>
      <w:ins w:id="261" w:author="S Cook PhD" w:date="2025-08-06T18:14:00Z" w16du:dateUtc="2025-08-06T22:14:00Z">
        <w:r w:rsidR="008517B3" w:rsidRPr="00D6368D">
          <w:rPr>
            <w:rFonts w:ascii="Times New Roman" w:eastAsia="宋体" w:hAnsi="Times New Roman" w:cs="Times New Roman"/>
            <w:color w:val="000000"/>
            <w:kern w:val="0"/>
            <w:szCs w:val="22"/>
            <w14:ligatures w14:val="none"/>
          </w:rPr>
          <w:t xml:space="preserve"> </w:t>
        </w:r>
      </w:ins>
      <w:del w:id="262" w:author="S Cook PhD" w:date="2025-08-06T18:15:00Z" w16du:dateUtc="2025-08-06T22:15:00Z">
        <w:r w:rsidRPr="00D6368D" w:rsidDel="008517B3">
          <w:rPr>
            <w:rFonts w:ascii="Times New Roman" w:eastAsia="宋体" w:hAnsi="Times New Roman" w:cs="Times New Roman"/>
            <w:color w:val="000000"/>
            <w:kern w:val="0"/>
            <w:szCs w:val="22"/>
            <w14:ligatures w14:val="none"/>
          </w:rPr>
          <w:delText>catalyst</w:delText>
        </w:r>
      </w:del>
      <w:ins w:id="263" w:author="S Cook PhD" w:date="2025-08-06T18:15:00Z" w16du:dateUtc="2025-08-06T22:15:00Z">
        <w:r w:rsidR="008517B3">
          <w:rPr>
            <w:rFonts w:ascii="Times New Roman" w:eastAsia="宋体" w:hAnsi="Times New Roman" w:cs="Times New Roman"/>
            <w:color w:val="000000"/>
            <w:kern w:val="0"/>
            <w:szCs w:val="22"/>
            <w14:ligatures w14:val="none"/>
          </w:rPr>
          <w:t>stimulus</w:t>
        </w:r>
      </w:ins>
      <w:r w:rsidRPr="00D6368D">
        <w:rPr>
          <w:rFonts w:ascii="Times New Roman" w:eastAsia="宋体" w:hAnsi="Times New Roman" w:cs="Times New Roman"/>
          <w:color w:val="000000"/>
          <w:kern w:val="0"/>
          <w:szCs w:val="22"/>
          <w14:ligatures w14:val="none"/>
        </w:rPr>
        <w:t>. The recommendation is based on two key factors:</w:t>
      </w:r>
    </w:p>
    <w:p w14:paraId="4CABFEE2" w14:textId="77777777" w:rsidR="00D6368D" w:rsidRPr="00D6368D" w:rsidRDefault="00D6368D" w:rsidP="00D6368D">
      <w:pPr>
        <w:widowControl/>
        <w:spacing w:after="0" w:line="240" w:lineRule="auto"/>
        <w:rPr>
          <w:rFonts w:ascii="Times New Roman" w:eastAsia="宋体" w:hAnsi="Times New Roman" w:cs="Times New Roman"/>
          <w:kern w:val="0"/>
          <w:sz w:val="24"/>
          <w14:ligatures w14:val="none"/>
        </w:rPr>
      </w:pPr>
      <w:r w:rsidRPr="00D6368D">
        <w:rPr>
          <w:rFonts w:ascii="Times New Roman" w:eastAsia="宋体" w:hAnsi="Times New Roman" w:cs="Times New Roman"/>
          <w:kern w:val="0"/>
          <w:sz w:val="24"/>
          <w14:ligatures w14:val="none"/>
        </w:rPr>
        <w:br/>
      </w:r>
    </w:p>
    <w:p w14:paraId="7D5DF6E5" w14:textId="08006244" w:rsidR="00D6368D" w:rsidRPr="00D6368D" w:rsidRDefault="00D6368D" w:rsidP="00D6368D">
      <w:pPr>
        <w:widowControl/>
        <w:numPr>
          <w:ilvl w:val="0"/>
          <w:numId w:val="1"/>
        </w:numPr>
        <w:spacing w:after="0" w:line="240" w:lineRule="auto"/>
        <w:textAlignment w:val="baseline"/>
        <w:rPr>
          <w:rFonts w:ascii="Times New Roman" w:eastAsia="宋体" w:hAnsi="Times New Roman" w:cs="Times New Roman"/>
          <w:color w:val="000000"/>
          <w:kern w:val="0"/>
          <w:szCs w:val="22"/>
          <w14:ligatures w14:val="none"/>
        </w:rPr>
      </w:pPr>
      <w:r w:rsidRPr="00D6368D">
        <w:rPr>
          <w:rFonts w:ascii="Times New Roman" w:eastAsia="宋体" w:hAnsi="Times New Roman" w:cs="Times New Roman"/>
          <w:b/>
          <w:bCs/>
          <w:color w:val="000000"/>
          <w:kern w:val="0"/>
          <w:szCs w:val="22"/>
          <w14:ligatures w14:val="none"/>
        </w:rPr>
        <w:t>A Clear, High-Impact Catalyst:</w:t>
      </w:r>
      <w:r w:rsidRPr="00D6368D">
        <w:rPr>
          <w:rFonts w:ascii="Times New Roman" w:eastAsia="宋体" w:hAnsi="Times New Roman" w:cs="Times New Roman"/>
          <w:color w:val="000000"/>
          <w:kern w:val="0"/>
          <w:szCs w:val="22"/>
          <w14:ligatures w14:val="none"/>
        </w:rPr>
        <w:t xml:space="preserve"> The primary driver of EyePoint’s stock value in the coming months will be the readout from its Phase 3 clinical trials for DURAVYU™. This single, identifiable event </w:t>
      </w:r>
      <w:del w:id="264" w:author="S Cook PhD" w:date="2025-08-06T17:12:00Z" w16du:dateUtc="2025-08-06T21:12:00Z">
        <w:r w:rsidRPr="00D6368D" w:rsidDel="00F26474">
          <w:rPr>
            <w:rFonts w:ascii="Times New Roman" w:eastAsia="宋体" w:hAnsi="Times New Roman" w:cs="Times New Roman"/>
            <w:color w:val="000000"/>
            <w:kern w:val="0"/>
            <w:szCs w:val="22"/>
            <w14:ligatures w14:val="none"/>
          </w:rPr>
          <w:delText>has the potential to</w:delText>
        </w:r>
      </w:del>
      <w:ins w:id="265" w:author="S Cook PhD" w:date="2025-08-06T17:12:00Z" w16du:dateUtc="2025-08-06T21:12:00Z">
        <w:r w:rsidR="00F26474">
          <w:rPr>
            <w:rFonts w:ascii="Times New Roman" w:eastAsia="宋体" w:hAnsi="Times New Roman" w:cs="Times New Roman"/>
            <w:color w:val="000000"/>
            <w:kern w:val="0"/>
            <w:szCs w:val="22"/>
            <w14:ligatures w14:val="none"/>
          </w:rPr>
          <w:t>may</w:t>
        </w:r>
      </w:ins>
      <w:r w:rsidRPr="00D6368D">
        <w:rPr>
          <w:rFonts w:ascii="Times New Roman" w:eastAsia="宋体" w:hAnsi="Times New Roman" w:cs="Times New Roman"/>
          <w:color w:val="000000"/>
          <w:kern w:val="0"/>
          <w:szCs w:val="22"/>
          <w14:ligatures w14:val="none"/>
        </w:rPr>
        <w:t xml:space="preserve"> dramatically re</w:t>
      </w:r>
      <w:ins w:id="266" w:author="S Cook PhD" w:date="2025-08-06T17:12:00Z" w16du:dateUtc="2025-08-06T21:12:00Z">
        <w:r w:rsidR="00F26474">
          <w:rPr>
            <w:rFonts w:ascii="Times New Roman" w:eastAsia="宋体" w:hAnsi="Times New Roman" w:cs="Times New Roman"/>
            <w:color w:val="000000"/>
            <w:kern w:val="0"/>
            <w:szCs w:val="22"/>
            <w14:ligatures w14:val="none"/>
          </w:rPr>
          <w:t>-</w:t>
        </w:r>
      </w:ins>
      <w:r w:rsidRPr="00D6368D">
        <w:rPr>
          <w:rFonts w:ascii="Times New Roman" w:eastAsia="宋体" w:hAnsi="Times New Roman" w:cs="Times New Roman"/>
          <w:color w:val="000000"/>
          <w:kern w:val="0"/>
          <w:szCs w:val="22"/>
          <w14:ligatures w14:val="none"/>
        </w:rPr>
        <w:t>rate the stock upward</w:t>
      </w:r>
      <w:ins w:id="267" w:author="S Cook PhD" w:date="2025-08-06T17:20:00Z" w16du:dateUtc="2025-08-06T21:20:00Z">
        <w:r w:rsidR="000928C6">
          <w:rPr>
            <w:rFonts w:ascii="Times New Roman" w:eastAsia="宋体" w:hAnsi="Times New Roman" w:cs="Times New Roman"/>
            <w:color w:val="000000"/>
            <w:kern w:val="0"/>
            <w:szCs w:val="22"/>
            <w14:ligatures w14:val="none"/>
          </w:rPr>
          <w:t>,</w:t>
        </w:r>
      </w:ins>
      <w:r w:rsidRPr="00D6368D">
        <w:rPr>
          <w:rFonts w:ascii="Times New Roman" w:eastAsia="宋体" w:hAnsi="Times New Roman" w:cs="Times New Roman"/>
          <w:color w:val="000000"/>
          <w:kern w:val="0"/>
          <w:szCs w:val="22"/>
          <w14:ligatures w14:val="none"/>
        </w:rPr>
        <w:t xml:space="preserve"> </w:t>
      </w:r>
      <w:del w:id="268" w:author="S Cook PhD" w:date="2025-08-06T17:12:00Z" w16du:dateUtc="2025-08-06T21:12:00Z">
        <w:r w:rsidRPr="00D6368D" w:rsidDel="00F26474">
          <w:rPr>
            <w:rFonts w:ascii="Times New Roman" w:eastAsia="宋体" w:hAnsi="Times New Roman" w:cs="Times New Roman"/>
            <w:color w:val="000000"/>
            <w:kern w:val="0"/>
            <w:szCs w:val="22"/>
            <w14:ligatures w14:val="none"/>
          </w:rPr>
          <w:delText>in a way that is not</w:delText>
        </w:r>
      </w:del>
      <w:ins w:id="269" w:author="S Cook PhD" w:date="2025-08-06T17:12:00Z" w16du:dateUtc="2025-08-06T21:12:00Z">
        <w:r w:rsidR="00F26474">
          <w:rPr>
            <w:rFonts w:ascii="Times New Roman" w:eastAsia="宋体" w:hAnsi="Times New Roman" w:cs="Times New Roman"/>
            <w:color w:val="000000"/>
            <w:kern w:val="0"/>
            <w:szCs w:val="22"/>
            <w14:ligatures w14:val="none"/>
          </w:rPr>
          <w:t>and</w:t>
        </w:r>
      </w:ins>
      <w:ins w:id="270" w:author="S Cook PhD" w:date="2025-08-06T17:13:00Z" w16du:dateUtc="2025-08-06T21:13:00Z">
        <w:r w:rsidR="00F26474">
          <w:rPr>
            <w:rFonts w:ascii="Times New Roman" w:eastAsia="宋体" w:hAnsi="Times New Roman" w:cs="Times New Roman"/>
            <w:color w:val="000000"/>
            <w:kern w:val="0"/>
            <w:szCs w:val="22"/>
            <w14:ligatures w14:val="none"/>
          </w:rPr>
          <w:t xml:space="preserve"> </w:t>
        </w:r>
      </w:ins>
      <w:ins w:id="271" w:author="S Cook PhD" w:date="2025-08-06T17:12:00Z" w16du:dateUtc="2025-08-06T21:12:00Z">
        <w:r w:rsidR="00F26474">
          <w:rPr>
            <w:rFonts w:ascii="Times New Roman" w:eastAsia="宋体" w:hAnsi="Times New Roman" w:cs="Times New Roman"/>
            <w:color w:val="000000"/>
            <w:kern w:val="0"/>
            <w:szCs w:val="22"/>
            <w14:ligatures w14:val="none"/>
          </w:rPr>
          <w:t xml:space="preserve">no </w:t>
        </w:r>
      </w:ins>
      <w:ins w:id="272" w:author="S Cook PhD" w:date="2025-08-06T17:35:00Z" w16du:dateUtc="2025-08-06T21:35:00Z">
        <w:r w:rsidR="00D1648E">
          <w:rPr>
            <w:rFonts w:ascii="Times New Roman" w:eastAsia="宋体" w:hAnsi="Times New Roman" w:cs="Times New Roman"/>
            <w:color w:val="000000"/>
            <w:kern w:val="0"/>
            <w:szCs w:val="22"/>
            <w14:ligatures w14:val="none"/>
          </w:rPr>
          <w:t xml:space="preserve">other </w:t>
        </w:r>
      </w:ins>
      <w:ins w:id="273" w:author="S Cook PhD" w:date="2025-08-06T17:12:00Z" w16du:dateUtc="2025-08-06T21:12:00Z">
        <w:r w:rsidR="00F26474">
          <w:rPr>
            <w:rFonts w:ascii="Times New Roman" w:eastAsia="宋体" w:hAnsi="Times New Roman" w:cs="Times New Roman"/>
            <w:color w:val="000000"/>
            <w:kern w:val="0"/>
            <w:szCs w:val="22"/>
            <w14:ligatures w14:val="none"/>
          </w:rPr>
          <w:t>events</w:t>
        </w:r>
      </w:ins>
      <w:del w:id="274" w:author="S Cook PhD" w:date="2025-08-06T17:13:00Z" w16du:dateUtc="2025-08-06T21:13:00Z">
        <w:r w:rsidRPr="00D6368D" w:rsidDel="00F26474">
          <w:rPr>
            <w:rFonts w:ascii="Times New Roman" w:eastAsia="宋体" w:hAnsi="Times New Roman" w:cs="Times New Roman"/>
            <w:color w:val="000000"/>
            <w:kern w:val="0"/>
            <w:szCs w:val="22"/>
            <w14:ligatures w14:val="none"/>
          </w:rPr>
          <w:delText xml:space="preserve"> present for </w:delText>
        </w:r>
      </w:del>
      <w:del w:id="275" w:author="S Cook PhD" w:date="2025-08-06T17:21:00Z" w16du:dateUtc="2025-08-06T21:21:00Z">
        <w:r w:rsidRPr="00D6368D" w:rsidDel="000928C6">
          <w:rPr>
            <w:rFonts w:ascii="Times New Roman" w:eastAsia="宋体" w:hAnsi="Times New Roman" w:cs="Times New Roman"/>
            <w:color w:val="000000"/>
            <w:kern w:val="0"/>
            <w:szCs w:val="22"/>
            <w14:ligatures w14:val="none"/>
          </w:rPr>
          <w:delText>STAAR or RxSight</w:delText>
        </w:r>
      </w:del>
      <w:ins w:id="276" w:author="S Cook PhD" w:date="2025-08-06T17:21:00Z" w16du:dateUtc="2025-08-06T21:21:00Z">
        <w:r w:rsidR="000928C6">
          <w:rPr>
            <w:rFonts w:ascii="Times New Roman" w:eastAsia="宋体" w:hAnsi="Times New Roman" w:cs="Times New Roman"/>
            <w:color w:val="000000"/>
            <w:kern w:val="0"/>
            <w:szCs w:val="22"/>
            <w14:ligatures w14:val="none"/>
          </w:rPr>
          <w:t xml:space="preserve"> appear</w:t>
        </w:r>
      </w:ins>
      <w:r w:rsidRPr="00D6368D">
        <w:rPr>
          <w:rFonts w:ascii="Times New Roman" w:eastAsia="宋体" w:hAnsi="Times New Roman" w:cs="Times New Roman"/>
          <w:color w:val="000000"/>
          <w:kern w:val="0"/>
          <w:szCs w:val="22"/>
          <w14:ligatures w14:val="none"/>
        </w:rPr>
        <w:t xml:space="preserve"> in </w:t>
      </w:r>
      <w:del w:id="277" w:author="S Cook PhD" w:date="2025-08-06T17:21:00Z" w16du:dateUtc="2025-08-06T21:21:00Z">
        <w:r w:rsidRPr="00D6368D" w:rsidDel="000928C6">
          <w:rPr>
            <w:rFonts w:ascii="Times New Roman" w:eastAsia="宋体" w:hAnsi="Times New Roman" w:cs="Times New Roman"/>
            <w:color w:val="000000"/>
            <w:kern w:val="0"/>
            <w:szCs w:val="22"/>
            <w14:ligatures w14:val="none"/>
          </w:rPr>
          <w:delText xml:space="preserve">the </w:delText>
        </w:r>
      </w:del>
      <w:ins w:id="278" w:author="S Cook PhD" w:date="2025-08-06T17:21:00Z" w16du:dateUtc="2025-08-06T21:21:00Z">
        <w:r w:rsidR="000928C6" w:rsidRPr="00D6368D">
          <w:rPr>
            <w:rFonts w:ascii="Times New Roman" w:eastAsia="宋体" w:hAnsi="Times New Roman" w:cs="Times New Roman"/>
            <w:color w:val="000000"/>
            <w:kern w:val="0"/>
            <w:szCs w:val="22"/>
            <w14:ligatures w14:val="none"/>
          </w:rPr>
          <w:t>th</w:t>
        </w:r>
        <w:r w:rsidR="000928C6">
          <w:rPr>
            <w:rFonts w:ascii="Times New Roman" w:eastAsia="宋体" w:hAnsi="Times New Roman" w:cs="Times New Roman"/>
            <w:color w:val="000000"/>
            <w:kern w:val="0"/>
            <w:szCs w:val="22"/>
            <w14:ligatures w14:val="none"/>
          </w:rPr>
          <w:t xml:space="preserve">is </w:t>
        </w:r>
      </w:ins>
      <w:del w:id="279" w:author="S Cook PhD" w:date="2025-08-06T17:21:00Z" w16du:dateUtc="2025-08-06T21:21:00Z">
        <w:r w:rsidRPr="00D6368D" w:rsidDel="000928C6">
          <w:rPr>
            <w:rFonts w:ascii="Times New Roman" w:eastAsia="宋体" w:hAnsi="Times New Roman" w:cs="Times New Roman"/>
            <w:color w:val="000000"/>
            <w:kern w:val="0"/>
            <w:szCs w:val="22"/>
            <w14:ligatures w14:val="none"/>
          </w:rPr>
          <w:delText xml:space="preserve">same </w:delText>
        </w:r>
      </w:del>
      <w:r w:rsidRPr="00D6368D">
        <w:rPr>
          <w:rFonts w:ascii="Times New Roman" w:eastAsia="宋体" w:hAnsi="Times New Roman" w:cs="Times New Roman"/>
          <w:color w:val="000000"/>
          <w:kern w:val="0"/>
          <w:szCs w:val="22"/>
          <w14:ligatures w14:val="none"/>
        </w:rPr>
        <w:t>timeframe</w:t>
      </w:r>
      <w:ins w:id="280" w:author="S Cook PhD" w:date="2025-08-06T17:21:00Z" w16du:dateUtc="2025-08-06T21:21:00Z">
        <w:r w:rsidR="000928C6">
          <w:rPr>
            <w:rFonts w:ascii="Times New Roman" w:eastAsia="宋体" w:hAnsi="Times New Roman" w:cs="Times New Roman"/>
            <w:color w:val="000000"/>
            <w:kern w:val="0"/>
            <w:szCs w:val="22"/>
            <w14:ligatures w14:val="none"/>
          </w:rPr>
          <w:t xml:space="preserve"> that would similarly impact </w:t>
        </w:r>
        <w:r w:rsidR="000928C6" w:rsidRPr="00D6368D">
          <w:rPr>
            <w:rFonts w:ascii="Times New Roman" w:eastAsia="宋体" w:hAnsi="Times New Roman" w:cs="Times New Roman"/>
            <w:color w:val="000000"/>
            <w:kern w:val="0"/>
            <w:szCs w:val="22"/>
            <w14:ligatures w14:val="none"/>
          </w:rPr>
          <w:t>STAAR or RxSight</w:t>
        </w:r>
      </w:ins>
      <w:r w:rsidRPr="00D6368D">
        <w:rPr>
          <w:rFonts w:ascii="Times New Roman" w:eastAsia="宋体" w:hAnsi="Times New Roman" w:cs="Times New Roman"/>
          <w:color w:val="000000"/>
          <w:kern w:val="0"/>
          <w:szCs w:val="22"/>
          <w14:ligatures w14:val="none"/>
        </w:rPr>
        <w:t>.</w:t>
      </w:r>
    </w:p>
    <w:p w14:paraId="18D5A462" w14:textId="78E67029" w:rsidR="00D6368D" w:rsidRPr="00D6368D" w:rsidRDefault="00D6368D" w:rsidP="00D6368D">
      <w:pPr>
        <w:widowControl/>
        <w:spacing w:after="0" w:line="240" w:lineRule="auto"/>
        <w:rPr>
          <w:rFonts w:ascii="Times New Roman" w:eastAsia="宋体" w:hAnsi="Times New Roman" w:cs="Times New Roman"/>
          <w:kern w:val="0"/>
          <w:sz w:val="24"/>
          <w14:ligatures w14:val="none"/>
        </w:rPr>
      </w:pPr>
      <w:del w:id="281" w:author="S Cook PhD" w:date="2025-08-06T17:13:00Z" w16du:dateUtc="2025-08-06T21:13:00Z">
        <w:r w:rsidRPr="00D6368D" w:rsidDel="00F26474">
          <w:rPr>
            <w:rFonts w:ascii="Times New Roman" w:eastAsia="宋体" w:hAnsi="Times New Roman" w:cs="Times New Roman"/>
            <w:kern w:val="0"/>
            <w:sz w:val="24"/>
            <w14:ligatures w14:val="none"/>
          </w:rPr>
          <w:br/>
        </w:r>
      </w:del>
    </w:p>
    <w:p w14:paraId="570FFA60" w14:textId="62AFF938" w:rsidR="00D6368D" w:rsidRPr="00D6368D" w:rsidRDefault="00D6368D" w:rsidP="00D6368D">
      <w:pPr>
        <w:widowControl/>
        <w:numPr>
          <w:ilvl w:val="0"/>
          <w:numId w:val="2"/>
        </w:numPr>
        <w:spacing w:after="0" w:line="240" w:lineRule="auto"/>
        <w:textAlignment w:val="baseline"/>
        <w:rPr>
          <w:rFonts w:ascii="Times New Roman" w:eastAsia="宋体" w:hAnsi="Times New Roman" w:cs="Times New Roman"/>
          <w:color w:val="000000"/>
          <w:kern w:val="0"/>
          <w:szCs w:val="22"/>
          <w14:ligatures w14:val="none"/>
        </w:rPr>
      </w:pPr>
      <w:r w:rsidRPr="00D6368D">
        <w:rPr>
          <w:rFonts w:ascii="Times New Roman" w:eastAsia="宋体" w:hAnsi="Times New Roman" w:cs="Times New Roman"/>
          <w:b/>
          <w:bCs/>
          <w:color w:val="000000"/>
          <w:kern w:val="0"/>
          <w:szCs w:val="22"/>
          <w14:ligatures w14:val="none"/>
        </w:rPr>
        <w:t>Financial Endurance:</w:t>
      </w:r>
      <w:r w:rsidRPr="00D6368D">
        <w:rPr>
          <w:rFonts w:ascii="Times New Roman" w:eastAsia="宋体" w:hAnsi="Times New Roman" w:cs="Times New Roman"/>
          <w:color w:val="000000"/>
          <w:kern w:val="0"/>
          <w:szCs w:val="22"/>
          <w14:ligatures w14:val="none"/>
        </w:rPr>
        <w:t xml:space="preserve"> The company is well-funded with a cash runway extending into 2027. </w:t>
      </w:r>
      <w:del w:id="282" w:author="S Cook PhD" w:date="2025-08-06T17:22:00Z" w16du:dateUtc="2025-08-06T21:22:00Z">
        <w:r w:rsidRPr="00D6368D" w:rsidDel="000928C6">
          <w:rPr>
            <w:rFonts w:ascii="Times New Roman" w:eastAsia="宋体" w:hAnsi="Times New Roman" w:cs="Times New Roman"/>
            <w:color w:val="000000"/>
            <w:kern w:val="0"/>
            <w:szCs w:val="22"/>
            <w14:ligatures w14:val="none"/>
          </w:rPr>
          <w:delText xml:space="preserve">This </w:delText>
        </w:r>
      </w:del>
      <w:ins w:id="283" w:author="S Cook PhD" w:date="2025-08-06T17:22:00Z" w16du:dateUtc="2025-08-06T21:22:00Z">
        <w:r w:rsidR="000928C6">
          <w:rPr>
            <w:rFonts w:ascii="Times New Roman" w:eastAsia="宋体" w:hAnsi="Times New Roman" w:cs="Times New Roman"/>
            <w:color w:val="000000"/>
            <w:kern w:val="0"/>
            <w:szCs w:val="22"/>
            <w14:ligatures w14:val="none"/>
          </w:rPr>
          <w:t>Its</w:t>
        </w:r>
        <w:r w:rsidR="000928C6" w:rsidRPr="00D6368D">
          <w:rPr>
            <w:rFonts w:ascii="Times New Roman" w:eastAsia="宋体" w:hAnsi="Times New Roman" w:cs="Times New Roman"/>
            <w:color w:val="000000"/>
            <w:kern w:val="0"/>
            <w:szCs w:val="22"/>
            <w14:ligatures w14:val="none"/>
          </w:rPr>
          <w:t xml:space="preserve"> </w:t>
        </w:r>
      </w:ins>
      <w:r w:rsidRPr="00D6368D">
        <w:rPr>
          <w:rFonts w:ascii="Times New Roman" w:eastAsia="宋体" w:hAnsi="Times New Roman" w:cs="Times New Roman"/>
          <w:color w:val="000000"/>
          <w:kern w:val="0"/>
          <w:szCs w:val="22"/>
          <w14:ligatures w14:val="none"/>
        </w:rPr>
        <w:t xml:space="preserve">strong financial position insulates </w:t>
      </w:r>
      <w:del w:id="284" w:author="S Cook PhD" w:date="2025-08-06T17:22:00Z" w16du:dateUtc="2025-08-06T21:22:00Z">
        <w:r w:rsidRPr="00D6368D" w:rsidDel="000928C6">
          <w:rPr>
            <w:rFonts w:ascii="Times New Roman" w:eastAsia="宋体" w:hAnsi="Times New Roman" w:cs="Times New Roman"/>
            <w:color w:val="000000"/>
            <w:kern w:val="0"/>
            <w:szCs w:val="22"/>
            <w14:ligatures w14:val="none"/>
          </w:rPr>
          <w:delText xml:space="preserve">it </w:delText>
        </w:r>
      </w:del>
      <w:ins w:id="285" w:author="S Cook PhD" w:date="2025-08-06T17:22:00Z" w16du:dateUtc="2025-08-06T21:22:00Z">
        <w:r w:rsidR="000928C6">
          <w:rPr>
            <w:rFonts w:ascii="Times New Roman" w:eastAsia="宋体" w:hAnsi="Times New Roman" w:cs="Times New Roman"/>
            <w:color w:val="000000"/>
            <w:kern w:val="0"/>
            <w:szCs w:val="22"/>
            <w14:ligatures w14:val="none"/>
          </w:rPr>
          <w:t>the firm</w:t>
        </w:r>
        <w:r w:rsidR="000928C6" w:rsidRPr="00D6368D">
          <w:rPr>
            <w:rFonts w:ascii="Times New Roman" w:eastAsia="宋体" w:hAnsi="Times New Roman" w:cs="Times New Roman"/>
            <w:color w:val="000000"/>
            <w:kern w:val="0"/>
            <w:szCs w:val="22"/>
            <w14:ligatures w14:val="none"/>
          </w:rPr>
          <w:t xml:space="preserve"> </w:t>
        </w:r>
      </w:ins>
      <w:r w:rsidRPr="00D6368D">
        <w:rPr>
          <w:rFonts w:ascii="Times New Roman" w:eastAsia="宋体" w:hAnsi="Times New Roman" w:cs="Times New Roman"/>
          <w:color w:val="000000"/>
          <w:kern w:val="0"/>
          <w:szCs w:val="22"/>
          <w14:ligatures w14:val="none"/>
        </w:rPr>
        <w:t xml:space="preserve">from </w:t>
      </w:r>
      <w:del w:id="286" w:author="S Cook PhD" w:date="2025-08-06T17:22:00Z" w16du:dateUtc="2025-08-06T21:22:00Z">
        <w:r w:rsidRPr="00D6368D" w:rsidDel="000928C6">
          <w:rPr>
            <w:rFonts w:ascii="Times New Roman" w:eastAsia="宋体" w:hAnsi="Times New Roman" w:cs="Times New Roman"/>
            <w:color w:val="000000"/>
            <w:kern w:val="0"/>
            <w:szCs w:val="22"/>
            <w14:ligatures w14:val="none"/>
          </w:rPr>
          <w:delText>near-term</w:delText>
        </w:r>
      </w:del>
      <w:ins w:id="287" w:author="S Cook PhD" w:date="2025-08-06T17:22:00Z" w16du:dateUtc="2025-08-06T21:22:00Z">
        <w:r w:rsidR="000928C6">
          <w:rPr>
            <w:rFonts w:ascii="Times New Roman" w:eastAsia="宋体" w:hAnsi="Times New Roman" w:cs="Times New Roman"/>
            <w:color w:val="000000"/>
            <w:kern w:val="0"/>
            <w:szCs w:val="22"/>
            <w14:ligatures w14:val="none"/>
          </w:rPr>
          <w:t>needing</w:t>
        </w:r>
      </w:ins>
      <w:r w:rsidRPr="00D6368D">
        <w:rPr>
          <w:rFonts w:ascii="Times New Roman" w:eastAsia="宋体" w:hAnsi="Times New Roman" w:cs="Times New Roman"/>
          <w:color w:val="000000"/>
          <w:kern w:val="0"/>
          <w:szCs w:val="22"/>
          <w14:ligatures w14:val="none"/>
        </w:rPr>
        <w:t xml:space="preserve"> financing </w:t>
      </w:r>
      <w:del w:id="288" w:author="S Cook PhD" w:date="2025-08-06T17:22:00Z" w16du:dateUtc="2025-08-06T21:22:00Z">
        <w:r w:rsidRPr="00D6368D" w:rsidDel="000928C6">
          <w:rPr>
            <w:rFonts w:ascii="Times New Roman" w:eastAsia="宋体" w:hAnsi="Times New Roman" w:cs="Times New Roman"/>
            <w:color w:val="000000"/>
            <w:kern w:val="0"/>
            <w:szCs w:val="22"/>
            <w14:ligatures w14:val="none"/>
          </w:rPr>
          <w:delText xml:space="preserve">needs </w:delText>
        </w:r>
      </w:del>
      <w:ins w:id="289" w:author="S Cook PhD" w:date="2025-08-06T17:22:00Z" w16du:dateUtc="2025-08-06T21:22:00Z">
        <w:r w:rsidR="000928C6">
          <w:rPr>
            <w:rFonts w:ascii="Times New Roman" w:eastAsia="宋体" w:hAnsi="Times New Roman" w:cs="Times New Roman"/>
            <w:color w:val="000000"/>
            <w:kern w:val="0"/>
            <w:szCs w:val="22"/>
            <w14:ligatures w14:val="none"/>
          </w:rPr>
          <w:t xml:space="preserve">in the </w:t>
        </w:r>
      </w:ins>
      <w:ins w:id="290" w:author="S Cook PhD" w:date="2025-08-06T17:35:00Z" w16du:dateUtc="2025-08-06T21:35:00Z">
        <w:r w:rsidR="00D1648E">
          <w:rPr>
            <w:rFonts w:ascii="Times New Roman" w:eastAsia="宋体" w:hAnsi="Times New Roman" w:cs="Times New Roman"/>
            <w:color w:val="000000"/>
            <w:kern w:val="0"/>
            <w:szCs w:val="22"/>
            <w14:ligatures w14:val="none"/>
          </w:rPr>
          <w:t>near term</w:t>
        </w:r>
      </w:ins>
      <w:ins w:id="291" w:author="S Cook PhD" w:date="2025-08-06T17:22:00Z" w16du:dateUtc="2025-08-06T21:22:00Z">
        <w:r w:rsidR="000928C6">
          <w:rPr>
            <w:rFonts w:ascii="Times New Roman" w:eastAsia="宋体" w:hAnsi="Times New Roman" w:cs="Times New Roman"/>
            <w:color w:val="000000"/>
            <w:kern w:val="0"/>
            <w:szCs w:val="22"/>
            <w14:ligatures w14:val="none"/>
          </w:rPr>
          <w:t xml:space="preserve"> </w:t>
        </w:r>
      </w:ins>
      <w:r w:rsidRPr="00D6368D">
        <w:rPr>
          <w:rFonts w:ascii="Times New Roman" w:eastAsia="宋体" w:hAnsi="Times New Roman" w:cs="Times New Roman"/>
          <w:color w:val="000000"/>
          <w:kern w:val="0"/>
          <w:szCs w:val="22"/>
          <w14:ligatures w14:val="none"/>
        </w:rPr>
        <w:t xml:space="preserve">and </w:t>
      </w:r>
      <w:del w:id="292" w:author="S Cook PhD" w:date="2025-08-06T17:22:00Z" w16du:dateUtc="2025-08-06T21:22:00Z">
        <w:r w:rsidRPr="00D6368D" w:rsidDel="000928C6">
          <w:rPr>
            <w:rFonts w:ascii="Times New Roman" w:eastAsia="宋体" w:hAnsi="Times New Roman" w:cs="Times New Roman"/>
            <w:color w:val="000000"/>
            <w:kern w:val="0"/>
            <w:szCs w:val="22"/>
            <w14:ligatures w14:val="none"/>
          </w:rPr>
          <w:delText>allows it</w:delText>
        </w:r>
      </w:del>
      <w:ins w:id="293" w:author="S Cook PhD" w:date="2025-08-06T17:22:00Z" w16du:dateUtc="2025-08-06T21:22:00Z">
        <w:r w:rsidR="000928C6">
          <w:rPr>
            <w:rFonts w:ascii="Times New Roman" w:eastAsia="宋体" w:hAnsi="Times New Roman" w:cs="Times New Roman"/>
            <w:color w:val="000000"/>
            <w:kern w:val="0"/>
            <w:szCs w:val="22"/>
            <w14:ligatures w14:val="none"/>
          </w:rPr>
          <w:t>makes it possible</w:t>
        </w:r>
      </w:ins>
      <w:r w:rsidRPr="00D6368D">
        <w:rPr>
          <w:rFonts w:ascii="Times New Roman" w:eastAsia="宋体" w:hAnsi="Times New Roman" w:cs="Times New Roman"/>
          <w:color w:val="000000"/>
          <w:kern w:val="0"/>
          <w:szCs w:val="22"/>
          <w14:ligatures w14:val="none"/>
        </w:rPr>
        <w:t xml:space="preserve"> to </w:t>
      </w:r>
      <w:del w:id="294" w:author="S Cook PhD" w:date="2025-08-06T17:24:00Z" w16du:dateUtc="2025-08-06T21:24:00Z">
        <w:r w:rsidRPr="00D6368D" w:rsidDel="000928C6">
          <w:rPr>
            <w:rFonts w:ascii="Times New Roman" w:eastAsia="宋体" w:hAnsi="Times New Roman" w:cs="Times New Roman"/>
            <w:color w:val="000000"/>
            <w:kern w:val="0"/>
            <w:szCs w:val="22"/>
            <w14:ligatures w14:val="none"/>
          </w:rPr>
          <w:delText xml:space="preserve">see </w:delText>
        </w:r>
      </w:del>
      <w:ins w:id="295" w:author="S Cook PhD" w:date="2025-08-06T17:24:00Z" w16du:dateUtc="2025-08-06T21:24:00Z">
        <w:r w:rsidR="000928C6">
          <w:rPr>
            <w:rFonts w:ascii="Times New Roman" w:eastAsia="宋体" w:hAnsi="Times New Roman" w:cs="Times New Roman"/>
            <w:color w:val="000000"/>
            <w:kern w:val="0"/>
            <w:szCs w:val="22"/>
            <w14:ligatures w14:val="none"/>
          </w:rPr>
          <w:t>complete</w:t>
        </w:r>
        <w:r w:rsidR="000928C6" w:rsidRPr="00D6368D">
          <w:rPr>
            <w:rFonts w:ascii="Times New Roman" w:eastAsia="宋体" w:hAnsi="Times New Roman" w:cs="Times New Roman"/>
            <w:color w:val="000000"/>
            <w:kern w:val="0"/>
            <w:szCs w:val="22"/>
            <w14:ligatures w14:val="none"/>
          </w:rPr>
          <w:t xml:space="preserve"> </w:t>
        </w:r>
      </w:ins>
      <w:del w:id="296" w:author="S Cook PhD" w:date="2025-08-06T17:24:00Z" w16du:dateUtc="2025-08-06T21:24:00Z">
        <w:r w:rsidRPr="00D6368D" w:rsidDel="000928C6">
          <w:rPr>
            <w:rFonts w:ascii="Times New Roman" w:eastAsia="宋体" w:hAnsi="Times New Roman" w:cs="Times New Roman"/>
            <w:color w:val="000000"/>
            <w:kern w:val="0"/>
            <w:szCs w:val="22"/>
            <w14:ligatures w14:val="none"/>
          </w:rPr>
          <w:delText xml:space="preserve">its pivotal </w:delText>
        </w:r>
      </w:del>
      <w:ins w:id="297" w:author="S Cook PhD" w:date="2025-08-06T17:24:00Z" w16du:dateUtc="2025-08-06T21:24:00Z">
        <w:r w:rsidR="000928C6">
          <w:rPr>
            <w:rFonts w:ascii="Times New Roman" w:eastAsia="宋体" w:hAnsi="Times New Roman" w:cs="Times New Roman"/>
            <w:color w:val="000000"/>
            <w:kern w:val="0"/>
            <w:szCs w:val="22"/>
            <w14:ligatures w14:val="none"/>
          </w:rPr>
          <w:t xml:space="preserve">the </w:t>
        </w:r>
      </w:ins>
      <w:ins w:id="298" w:author="S Cook PhD" w:date="2025-08-06T17:25:00Z" w16du:dateUtc="2025-08-06T21:25:00Z">
        <w:r w:rsidR="000928C6">
          <w:rPr>
            <w:rFonts w:ascii="Times New Roman" w:eastAsia="宋体" w:hAnsi="Times New Roman" w:cs="Times New Roman"/>
            <w:color w:val="000000"/>
            <w:kern w:val="0"/>
            <w:szCs w:val="22"/>
            <w14:ligatures w14:val="none"/>
          </w:rPr>
          <w:t>pending</w:t>
        </w:r>
      </w:ins>
      <w:ins w:id="299" w:author="S Cook PhD" w:date="2025-08-06T17:24:00Z" w16du:dateUtc="2025-08-06T21:24:00Z">
        <w:r w:rsidR="000928C6">
          <w:rPr>
            <w:rFonts w:ascii="Times New Roman" w:eastAsia="宋体" w:hAnsi="Times New Roman" w:cs="Times New Roman"/>
            <w:color w:val="000000"/>
            <w:kern w:val="0"/>
            <w:szCs w:val="22"/>
            <w14:ligatures w14:val="none"/>
          </w:rPr>
          <w:t xml:space="preserve"> </w:t>
        </w:r>
      </w:ins>
      <w:r w:rsidRPr="00D6368D">
        <w:rPr>
          <w:rFonts w:ascii="Times New Roman" w:eastAsia="宋体" w:hAnsi="Times New Roman" w:cs="Times New Roman"/>
          <w:color w:val="000000"/>
          <w:kern w:val="0"/>
          <w:szCs w:val="22"/>
          <w14:ligatures w14:val="none"/>
        </w:rPr>
        <w:t>trials</w:t>
      </w:r>
      <w:ins w:id="300" w:author="S Cook PhD" w:date="2025-08-06T17:25:00Z" w16du:dateUtc="2025-08-06T21:25:00Z">
        <w:r w:rsidR="000928C6">
          <w:rPr>
            <w:rFonts w:ascii="Times New Roman" w:eastAsia="宋体" w:hAnsi="Times New Roman" w:cs="Times New Roman"/>
            <w:color w:val="000000"/>
            <w:kern w:val="0"/>
            <w:szCs w:val="22"/>
            <w14:ligatures w14:val="none"/>
          </w:rPr>
          <w:t>.</w:t>
        </w:r>
      </w:ins>
      <w:r w:rsidRPr="00D6368D">
        <w:rPr>
          <w:rFonts w:ascii="Times New Roman" w:eastAsia="宋体" w:hAnsi="Times New Roman" w:cs="Times New Roman"/>
          <w:color w:val="000000"/>
          <w:kern w:val="0"/>
          <w:szCs w:val="22"/>
          <w14:ligatures w14:val="none"/>
        </w:rPr>
        <w:t xml:space="preserve"> </w:t>
      </w:r>
      <w:ins w:id="301" w:author="S Cook PhD" w:date="2025-08-06T17:25:00Z" w16du:dateUtc="2025-08-06T21:25:00Z">
        <w:r w:rsidR="000928C6">
          <w:rPr>
            <w:rFonts w:ascii="Times New Roman" w:eastAsia="宋体" w:hAnsi="Times New Roman" w:cs="Times New Roman"/>
            <w:color w:val="000000"/>
            <w:kern w:val="0"/>
            <w:szCs w:val="22"/>
            <w14:ligatures w14:val="none"/>
          </w:rPr>
          <w:t xml:space="preserve">Doing so will </w:t>
        </w:r>
      </w:ins>
      <w:del w:id="302" w:author="S Cook PhD" w:date="2025-08-06T17:25:00Z" w16du:dateUtc="2025-08-06T21:25:00Z">
        <w:r w:rsidRPr="00D6368D" w:rsidDel="000928C6">
          <w:rPr>
            <w:rFonts w:ascii="Times New Roman" w:eastAsia="宋体" w:hAnsi="Times New Roman" w:cs="Times New Roman"/>
            <w:color w:val="000000"/>
            <w:kern w:val="0"/>
            <w:szCs w:val="22"/>
            <w14:ligatures w14:val="none"/>
          </w:rPr>
          <w:delText xml:space="preserve">through to their conclusion, </w:delText>
        </w:r>
      </w:del>
      <w:r w:rsidRPr="00D6368D">
        <w:rPr>
          <w:rFonts w:ascii="Times New Roman" w:eastAsia="宋体" w:hAnsi="Times New Roman" w:cs="Times New Roman"/>
          <w:color w:val="000000"/>
          <w:kern w:val="0"/>
          <w:szCs w:val="22"/>
          <w14:ligatures w14:val="none"/>
        </w:rPr>
        <w:t>ensur</w:t>
      </w:r>
      <w:ins w:id="303" w:author="S Cook PhD" w:date="2025-08-06T17:25:00Z" w16du:dateUtc="2025-08-06T21:25:00Z">
        <w:r w:rsidR="000928C6">
          <w:rPr>
            <w:rFonts w:ascii="Times New Roman" w:eastAsia="宋体" w:hAnsi="Times New Roman" w:cs="Times New Roman"/>
            <w:color w:val="000000"/>
            <w:kern w:val="0"/>
            <w:szCs w:val="22"/>
            <w14:ligatures w14:val="none"/>
          </w:rPr>
          <w:t>e</w:t>
        </w:r>
      </w:ins>
      <w:del w:id="304" w:author="S Cook PhD" w:date="2025-08-06T17:25:00Z" w16du:dateUtc="2025-08-06T21:25:00Z">
        <w:r w:rsidRPr="00D6368D" w:rsidDel="000928C6">
          <w:rPr>
            <w:rFonts w:ascii="Times New Roman" w:eastAsia="宋体" w:hAnsi="Times New Roman" w:cs="Times New Roman"/>
            <w:color w:val="000000"/>
            <w:kern w:val="0"/>
            <w:szCs w:val="22"/>
            <w14:ligatures w14:val="none"/>
          </w:rPr>
          <w:delText>ing</w:delText>
        </w:r>
      </w:del>
      <w:r w:rsidRPr="00D6368D">
        <w:rPr>
          <w:rFonts w:ascii="Times New Roman" w:eastAsia="宋体" w:hAnsi="Times New Roman" w:cs="Times New Roman"/>
          <w:color w:val="000000"/>
          <w:kern w:val="0"/>
          <w:szCs w:val="22"/>
          <w14:ligatures w14:val="none"/>
        </w:rPr>
        <w:t xml:space="preserve"> it </w:t>
      </w:r>
      <w:del w:id="305" w:author="S Cook PhD" w:date="2025-08-06T17:25:00Z" w16du:dateUtc="2025-08-06T21:25:00Z">
        <w:r w:rsidRPr="00D6368D" w:rsidDel="000928C6">
          <w:rPr>
            <w:rFonts w:ascii="Times New Roman" w:eastAsia="宋体" w:hAnsi="Times New Roman" w:cs="Times New Roman"/>
            <w:color w:val="000000"/>
            <w:kern w:val="0"/>
            <w:szCs w:val="22"/>
            <w14:ligatures w14:val="none"/>
          </w:rPr>
          <w:delText xml:space="preserve">can </w:delText>
        </w:r>
      </w:del>
      <w:r w:rsidRPr="00D6368D">
        <w:rPr>
          <w:rFonts w:ascii="Times New Roman" w:eastAsia="宋体" w:hAnsi="Times New Roman" w:cs="Times New Roman"/>
          <w:color w:val="000000"/>
          <w:kern w:val="0"/>
          <w:szCs w:val="22"/>
          <w14:ligatures w14:val="none"/>
        </w:rPr>
        <w:t>reach</w:t>
      </w:r>
      <w:ins w:id="306" w:author="S Cook PhD" w:date="2025-08-06T17:25:00Z" w16du:dateUtc="2025-08-06T21:25:00Z">
        <w:r w:rsidR="000928C6">
          <w:rPr>
            <w:rFonts w:ascii="Times New Roman" w:eastAsia="宋体" w:hAnsi="Times New Roman" w:cs="Times New Roman"/>
            <w:color w:val="000000"/>
            <w:kern w:val="0"/>
            <w:szCs w:val="22"/>
            <w14:ligatures w14:val="none"/>
          </w:rPr>
          <w:t>es</w:t>
        </w:r>
      </w:ins>
      <w:r w:rsidRPr="00D6368D">
        <w:rPr>
          <w:rFonts w:ascii="Times New Roman" w:eastAsia="宋体" w:hAnsi="Times New Roman" w:cs="Times New Roman"/>
          <w:color w:val="000000"/>
          <w:kern w:val="0"/>
          <w:szCs w:val="22"/>
          <w14:ligatures w14:val="none"/>
        </w:rPr>
        <w:t xml:space="preserve"> its primary value-inflection point.</w:t>
      </w:r>
    </w:p>
    <w:p w14:paraId="1B050640" w14:textId="77777777" w:rsidR="00D6368D" w:rsidRPr="00D6368D" w:rsidRDefault="00D6368D" w:rsidP="00D6368D">
      <w:pPr>
        <w:widowControl/>
        <w:spacing w:after="0" w:line="240" w:lineRule="auto"/>
        <w:rPr>
          <w:rFonts w:ascii="Times New Roman" w:eastAsia="宋体" w:hAnsi="Times New Roman" w:cs="Times New Roman"/>
          <w:kern w:val="0"/>
          <w:sz w:val="24"/>
          <w14:ligatures w14:val="none"/>
        </w:rPr>
      </w:pPr>
    </w:p>
    <w:p w14:paraId="2ACD82C5" w14:textId="61933AAB" w:rsidR="00D6368D" w:rsidRPr="00D6368D" w:rsidRDefault="00D6368D" w:rsidP="00D6368D">
      <w:pPr>
        <w:widowControl/>
        <w:spacing w:after="0" w:line="240" w:lineRule="auto"/>
        <w:rPr>
          <w:rFonts w:ascii="Times New Roman" w:eastAsia="宋体" w:hAnsi="Times New Roman" w:cs="Times New Roman"/>
          <w:kern w:val="0"/>
          <w:sz w:val="24"/>
          <w14:ligatures w14:val="none"/>
        </w:rPr>
      </w:pPr>
      <w:r w:rsidRPr="00D6368D">
        <w:rPr>
          <w:rFonts w:ascii="Times New Roman" w:eastAsia="宋体" w:hAnsi="Times New Roman" w:cs="Times New Roman"/>
          <w:color w:val="000000"/>
          <w:kern w:val="0"/>
          <w:szCs w:val="22"/>
          <w14:ligatures w14:val="none"/>
        </w:rPr>
        <w:t xml:space="preserve">For a risk-tolerant investor, </w:t>
      </w:r>
      <w:ins w:id="307" w:author="S Cook PhD" w:date="2025-08-06T17:25:00Z" w16du:dateUtc="2025-08-06T21:25:00Z">
        <w:r w:rsidR="000928C6">
          <w:rPr>
            <w:rFonts w:ascii="Times New Roman" w:eastAsia="宋体" w:hAnsi="Times New Roman" w:cs="Times New Roman"/>
            <w:color w:val="000000"/>
            <w:kern w:val="0"/>
            <w:szCs w:val="22"/>
            <w14:ligatures w14:val="none"/>
          </w:rPr>
          <w:t xml:space="preserve">Eyepoint presents the most attractive risk–reward profile </w:t>
        </w:r>
      </w:ins>
      <w:ins w:id="308" w:author="S Cook PhD" w:date="2025-08-06T17:26:00Z" w16du:dateUtc="2025-08-06T21:26:00Z">
        <w:r w:rsidR="000928C6">
          <w:rPr>
            <w:rFonts w:ascii="Times New Roman" w:eastAsia="宋体" w:hAnsi="Times New Roman" w:cs="Times New Roman"/>
            <w:color w:val="000000"/>
            <w:kern w:val="0"/>
            <w:szCs w:val="22"/>
            <w14:ligatures w14:val="none"/>
          </w:rPr>
          <w:t xml:space="preserve">given </w:t>
        </w:r>
      </w:ins>
      <w:r w:rsidRPr="00D6368D">
        <w:rPr>
          <w:rFonts w:ascii="Times New Roman" w:eastAsia="宋体" w:hAnsi="Times New Roman" w:cs="Times New Roman"/>
          <w:color w:val="000000"/>
          <w:kern w:val="0"/>
          <w:szCs w:val="22"/>
          <w14:ligatures w14:val="none"/>
        </w:rPr>
        <w:t xml:space="preserve">the binary nature of </w:t>
      </w:r>
      <w:del w:id="309" w:author="S Cook PhD" w:date="2025-08-06T17:26:00Z" w16du:dateUtc="2025-08-06T21:26:00Z">
        <w:r w:rsidRPr="00D6368D" w:rsidDel="000928C6">
          <w:rPr>
            <w:rFonts w:ascii="Times New Roman" w:eastAsia="宋体" w:hAnsi="Times New Roman" w:cs="Times New Roman"/>
            <w:color w:val="000000"/>
            <w:kern w:val="0"/>
            <w:szCs w:val="22"/>
            <w14:ligatures w14:val="none"/>
          </w:rPr>
          <w:delText xml:space="preserve">EyePoint’s </w:delText>
        </w:r>
      </w:del>
      <w:ins w:id="310" w:author="S Cook PhD" w:date="2025-08-06T17:26:00Z" w16du:dateUtc="2025-08-06T21:26:00Z">
        <w:r w:rsidR="000928C6">
          <w:rPr>
            <w:rFonts w:ascii="Times New Roman" w:eastAsia="宋体" w:hAnsi="Times New Roman" w:cs="Times New Roman"/>
            <w:color w:val="000000"/>
            <w:kern w:val="0"/>
            <w:szCs w:val="22"/>
            <w14:ligatures w14:val="none"/>
          </w:rPr>
          <w:t>its</w:t>
        </w:r>
        <w:r w:rsidR="000928C6" w:rsidRPr="00D6368D">
          <w:rPr>
            <w:rFonts w:ascii="Times New Roman" w:eastAsia="宋体" w:hAnsi="Times New Roman" w:cs="Times New Roman"/>
            <w:color w:val="000000"/>
            <w:kern w:val="0"/>
            <w:szCs w:val="22"/>
            <w14:ligatures w14:val="none"/>
          </w:rPr>
          <w:t xml:space="preserve"> </w:t>
        </w:r>
      </w:ins>
      <w:r w:rsidRPr="00D6368D">
        <w:rPr>
          <w:rFonts w:ascii="Times New Roman" w:eastAsia="宋体" w:hAnsi="Times New Roman" w:cs="Times New Roman"/>
          <w:color w:val="000000"/>
          <w:kern w:val="0"/>
          <w:szCs w:val="22"/>
          <w14:ligatures w14:val="none"/>
        </w:rPr>
        <w:t>upcoming trial results</w:t>
      </w:r>
      <w:del w:id="311" w:author="S Cook PhD" w:date="2025-08-06T17:26:00Z" w16du:dateUtc="2025-08-06T21:26:00Z">
        <w:r w:rsidRPr="00D6368D" w:rsidDel="000928C6">
          <w:rPr>
            <w:rFonts w:ascii="Times New Roman" w:eastAsia="宋体" w:hAnsi="Times New Roman" w:cs="Times New Roman"/>
            <w:color w:val="000000"/>
            <w:kern w:val="0"/>
            <w:szCs w:val="22"/>
            <w14:ligatures w14:val="none"/>
          </w:rPr>
          <w:delText xml:space="preserve"> presents the most attractive risk/reward profile of the trio</w:delText>
        </w:r>
      </w:del>
      <w:del w:id="312" w:author="S Cook PhD" w:date="2025-08-06T17:27:00Z" w16du:dateUtc="2025-08-06T21:27:00Z">
        <w:r w:rsidRPr="00D6368D" w:rsidDel="000928C6">
          <w:rPr>
            <w:rFonts w:ascii="Times New Roman" w:eastAsia="宋体" w:hAnsi="Times New Roman" w:cs="Times New Roman"/>
            <w:color w:val="000000"/>
            <w:kern w:val="0"/>
            <w:szCs w:val="22"/>
            <w14:ligatures w14:val="none"/>
          </w:rPr>
          <w:delText xml:space="preserve">. While </w:delText>
        </w:r>
      </w:del>
      <w:ins w:id="313" w:author="S Cook PhD" w:date="2025-08-06T17:36:00Z" w16du:dateUtc="2025-08-06T21:36:00Z">
        <w:r w:rsidR="00D1648E">
          <w:rPr>
            <w:rFonts w:ascii="Times New Roman" w:eastAsia="宋体" w:hAnsi="Times New Roman" w:cs="Times New Roman"/>
            <w:color w:val="000000"/>
            <w:kern w:val="0"/>
            <w:szCs w:val="22"/>
            <w14:ligatures w14:val="none"/>
          </w:rPr>
          <w:t>.</w:t>
        </w:r>
      </w:ins>
      <w:ins w:id="314" w:author="S Cook PhD" w:date="2025-08-06T17:27:00Z" w16du:dateUtc="2025-08-06T21:27:00Z">
        <w:r w:rsidR="000928C6">
          <w:rPr>
            <w:rFonts w:ascii="Times New Roman" w:eastAsia="宋体" w:hAnsi="Times New Roman" w:cs="Times New Roman"/>
            <w:color w:val="000000"/>
            <w:kern w:val="0"/>
            <w:szCs w:val="22"/>
            <w14:ligatures w14:val="none"/>
          </w:rPr>
          <w:t xml:space="preserve"> </w:t>
        </w:r>
      </w:ins>
      <w:del w:id="315" w:author="S Cook PhD" w:date="2025-08-06T17:36:00Z" w16du:dateUtc="2025-08-06T21:36:00Z">
        <w:r w:rsidRPr="00D6368D" w:rsidDel="00D1648E">
          <w:rPr>
            <w:rFonts w:ascii="Times New Roman" w:eastAsia="宋体" w:hAnsi="Times New Roman" w:cs="Times New Roman"/>
            <w:color w:val="000000"/>
            <w:kern w:val="0"/>
            <w:szCs w:val="22"/>
            <w14:ligatures w14:val="none"/>
          </w:rPr>
          <w:delText xml:space="preserve">a </w:delText>
        </w:r>
      </w:del>
      <w:ins w:id="316" w:author="S Cook PhD" w:date="2025-08-06T17:36:00Z" w16du:dateUtc="2025-08-06T21:36:00Z">
        <w:r w:rsidR="00D1648E">
          <w:rPr>
            <w:rFonts w:ascii="Times New Roman" w:eastAsia="宋体" w:hAnsi="Times New Roman" w:cs="Times New Roman"/>
            <w:color w:val="000000"/>
            <w:kern w:val="0"/>
            <w:szCs w:val="22"/>
            <w14:ligatures w14:val="none"/>
          </w:rPr>
          <w:t>An unfavorable</w:t>
        </w:r>
      </w:ins>
      <w:del w:id="317" w:author="S Cook PhD" w:date="2025-08-06T17:36:00Z" w16du:dateUtc="2025-08-06T21:36:00Z">
        <w:r w:rsidRPr="00D6368D" w:rsidDel="00D1648E">
          <w:rPr>
            <w:rFonts w:ascii="Times New Roman" w:eastAsia="宋体" w:hAnsi="Times New Roman" w:cs="Times New Roman"/>
            <w:color w:val="000000"/>
            <w:kern w:val="0"/>
            <w:szCs w:val="22"/>
            <w14:ligatures w14:val="none"/>
          </w:rPr>
          <w:delText>negative</w:delText>
        </w:r>
      </w:del>
      <w:r w:rsidRPr="00D6368D">
        <w:rPr>
          <w:rFonts w:ascii="Times New Roman" w:eastAsia="宋体" w:hAnsi="Times New Roman" w:cs="Times New Roman"/>
          <w:color w:val="000000"/>
          <w:kern w:val="0"/>
          <w:szCs w:val="22"/>
          <w14:ligatures w14:val="none"/>
        </w:rPr>
        <w:t xml:space="preserve"> outcome would be </w:t>
      </w:r>
      <w:del w:id="318" w:author="S Cook PhD" w:date="2025-08-06T17:27:00Z" w16du:dateUtc="2025-08-06T21:27:00Z">
        <w:r w:rsidRPr="00D6368D" w:rsidDel="000928C6">
          <w:rPr>
            <w:rFonts w:ascii="Times New Roman" w:eastAsia="宋体" w:hAnsi="Times New Roman" w:cs="Times New Roman"/>
            <w:color w:val="000000"/>
            <w:kern w:val="0"/>
            <w:szCs w:val="22"/>
            <w14:ligatures w14:val="none"/>
          </w:rPr>
          <w:delText xml:space="preserve">severely </w:delText>
        </w:r>
      </w:del>
      <w:ins w:id="319" w:author="S Cook PhD" w:date="2025-08-06T17:35:00Z" w16du:dateUtc="2025-08-06T21:35:00Z">
        <w:r w:rsidR="00D1648E">
          <w:rPr>
            <w:rFonts w:ascii="Times New Roman" w:eastAsia="宋体" w:hAnsi="Times New Roman" w:cs="Times New Roman"/>
            <w:color w:val="000000"/>
            <w:kern w:val="0"/>
            <w:szCs w:val="22"/>
            <w14:ligatures w14:val="none"/>
          </w:rPr>
          <w:t>highly</w:t>
        </w:r>
      </w:ins>
      <w:ins w:id="320" w:author="S Cook PhD" w:date="2025-08-06T17:27:00Z" w16du:dateUtc="2025-08-06T21:27:00Z">
        <w:r w:rsidR="000928C6">
          <w:rPr>
            <w:rFonts w:ascii="Times New Roman" w:eastAsia="宋体" w:hAnsi="Times New Roman" w:cs="Times New Roman"/>
            <w:color w:val="000000"/>
            <w:kern w:val="0"/>
            <w:szCs w:val="22"/>
            <w14:ligatures w14:val="none"/>
          </w:rPr>
          <w:t xml:space="preserve"> </w:t>
        </w:r>
      </w:ins>
      <w:r w:rsidRPr="00D6368D">
        <w:rPr>
          <w:rFonts w:ascii="Times New Roman" w:eastAsia="宋体" w:hAnsi="Times New Roman" w:cs="Times New Roman"/>
          <w:color w:val="000000"/>
          <w:kern w:val="0"/>
          <w:szCs w:val="22"/>
          <w14:ligatures w14:val="none"/>
        </w:rPr>
        <w:t>detrimental</w:t>
      </w:r>
      <w:ins w:id="321" w:author="S Cook PhD" w:date="2025-08-06T17:37:00Z" w16du:dateUtc="2025-08-06T21:37:00Z">
        <w:r w:rsidR="00D1648E">
          <w:rPr>
            <w:rFonts w:ascii="Times New Roman" w:eastAsia="宋体" w:hAnsi="Times New Roman" w:cs="Times New Roman"/>
            <w:color w:val="000000"/>
            <w:kern w:val="0"/>
            <w:szCs w:val="22"/>
            <w14:ligatures w14:val="none"/>
          </w:rPr>
          <w:t>; however,</w:t>
        </w:r>
      </w:ins>
      <w:del w:id="322" w:author="S Cook PhD" w:date="2025-08-06T17:27:00Z" w16du:dateUtc="2025-08-06T21:27:00Z">
        <w:r w:rsidRPr="00D6368D" w:rsidDel="000928C6">
          <w:rPr>
            <w:rFonts w:ascii="Times New Roman" w:eastAsia="宋体" w:hAnsi="Times New Roman" w:cs="Times New Roman"/>
            <w:color w:val="000000"/>
            <w:kern w:val="0"/>
            <w:szCs w:val="22"/>
            <w14:ligatures w14:val="none"/>
          </w:rPr>
          <w:delText xml:space="preserve">, </w:delText>
        </w:r>
      </w:del>
      <w:ins w:id="323" w:author="S Cook PhD" w:date="2025-08-06T17:27:00Z" w16du:dateUtc="2025-08-06T21:27:00Z">
        <w:r w:rsidR="000928C6">
          <w:rPr>
            <w:rFonts w:ascii="Times New Roman" w:eastAsia="宋体" w:hAnsi="Times New Roman" w:cs="Times New Roman"/>
            <w:color w:val="000000"/>
            <w:kern w:val="0"/>
            <w:szCs w:val="22"/>
            <w14:ligatures w14:val="none"/>
          </w:rPr>
          <w:t xml:space="preserve"> the returns for </w:t>
        </w:r>
      </w:ins>
      <w:r w:rsidRPr="00D6368D">
        <w:rPr>
          <w:rFonts w:ascii="Times New Roman" w:eastAsia="宋体" w:hAnsi="Times New Roman" w:cs="Times New Roman"/>
          <w:color w:val="000000"/>
          <w:kern w:val="0"/>
          <w:szCs w:val="22"/>
          <w14:ligatures w14:val="none"/>
        </w:rPr>
        <w:t xml:space="preserve">a positive outcome </w:t>
      </w:r>
      <w:del w:id="324" w:author="S Cook PhD" w:date="2025-08-06T17:27:00Z" w16du:dateUtc="2025-08-06T21:27:00Z">
        <w:r w:rsidRPr="00D6368D" w:rsidDel="000928C6">
          <w:rPr>
            <w:rFonts w:ascii="Times New Roman" w:eastAsia="宋体" w:hAnsi="Times New Roman" w:cs="Times New Roman"/>
            <w:color w:val="000000"/>
            <w:kern w:val="0"/>
            <w:szCs w:val="22"/>
            <w14:ligatures w14:val="none"/>
          </w:rPr>
          <w:delText>could generate returns</w:delText>
        </w:r>
      </w:del>
      <w:ins w:id="325" w:author="S Cook PhD" w:date="2025-08-06T17:27:00Z" w16du:dateUtc="2025-08-06T21:27:00Z">
        <w:r w:rsidR="000928C6">
          <w:rPr>
            <w:rFonts w:ascii="Times New Roman" w:eastAsia="宋体" w:hAnsi="Times New Roman" w:cs="Times New Roman"/>
            <w:color w:val="000000"/>
            <w:kern w:val="0"/>
            <w:szCs w:val="22"/>
            <w14:ligatures w14:val="none"/>
          </w:rPr>
          <w:t>would</w:t>
        </w:r>
      </w:ins>
      <w:r w:rsidRPr="00D6368D">
        <w:rPr>
          <w:rFonts w:ascii="Times New Roman" w:eastAsia="宋体" w:hAnsi="Times New Roman" w:cs="Times New Roman"/>
          <w:color w:val="000000"/>
          <w:kern w:val="0"/>
          <w:szCs w:val="22"/>
          <w14:ligatures w14:val="none"/>
        </w:rPr>
        <w:t xml:space="preserve"> </w:t>
      </w:r>
      <w:del w:id="326" w:author="S Cook PhD" w:date="2025-08-06T17:26:00Z" w16du:dateUtc="2025-08-06T21:26:00Z">
        <w:r w:rsidRPr="00D6368D" w:rsidDel="000928C6">
          <w:rPr>
            <w:rFonts w:ascii="Times New Roman" w:eastAsia="宋体" w:hAnsi="Times New Roman" w:cs="Times New Roman"/>
            <w:color w:val="000000"/>
            <w:kern w:val="0"/>
            <w:szCs w:val="22"/>
            <w14:ligatures w14:val="none"/>
          </w:rPr>
          <w:delText xml:space="preserve">that </w:delText>
        </w:r>
      </w:del>
      <w:r w:rsidRPr="00D6368D">
        <w:rPr>
          <w:rFonts w:ascii="Times New Roman" w:eastAsia="宋体" w:hAnsi="Times New Roman" w:cs="Times New Roman"/>
          <w:color w:val="000000"/>
          <w:kern w:val="0"/>
          <w:szCs w:val="22"/>
          <w14:ligatures w14:val="none"/>
        </w:rPr>
        <w:t>far outweigh the potential gains from the other two companies for mid</w:t>
      </w:r>
      <w:ins w:id="327" w:author="S Cook PhD" w:date="2025-08-06T17:36:00Z" w16du:dateUtc="2025-08-06T21:36:00Z">
        <w:r w:rsidR="00D1648E">
          <w:rPr>
            <w:rFonts w:ascii="Times New Roman" w:eastAsia="宋体" w:hAnsi="Times New Roman" w:cs="Times New Roman"/>
            <w:color w:val="000000"/>
            <w:kern w:val="0"/>
            <w:szCs w:val="22"/>
            <w14:ligatures w14:val="none"/>
          </w:rPr>
          <w:t>-</w:t>
        </w:r>
      </w:ins>
      <w:del w:id="328" w:author="S Cook PhD" w:date="2025-08-06T17:36:00Z" w16du:dateUtc="2025-08-06T21:36:00Z">
        <w:r w:rsidRPr="00D6368D" w:rsidDel="00D1648E">
          <w:rPr>
            <w:rFonts w:ascii="Times New Roman" w:eastAsia="宋体" w:hAnsi="Times New Roman" w:cs="Times New Roman"/>
            <w:color w:val="000000"/>
            <w:kern w:val="0"/>
            <w:szCs w:val="22"/>
            <w14:ligatures w14:val="none"/>
          </w:rPr>
          <w:delText xml:space="preserve"> </w:delText>
        </w:r>
      </w:del>
      <w:r w:rsidRPr="00D6368D">
        <w:rPr>
          <w:rFonts w:ascii="Times New Roman" w:eastAsia="宋体" w:hAnsi="Times New Roman" w:cs="Times New Roman"/>
          <w:color w:val="000000"/>
          <w:kern w:val="0"/>
          <w:szCs w:val="22"/>
          <w14:ligatures w14:val="none"/>
        </w:rPr>
        <w:t>2025.</w:t>
      </w:r>
    </w:p>
    <w:p w14:paraId="291E77EA" w14:textId="77777777" w:rsidR="00D6368D" w:rsidRPr="00D6368D" w:rsidRDefault="00D6368D" w:rsidP="00D6368D">
      <w:pPr>
        <w:widowControl/>
        <w:spacing w:after="0" w:line="240" w:lineRule="auto"/>
        <w:rPr>
          <w:rFonts w:ascii="Times New Roman" w:eastAsia="宋体" w:hAnsi="Times New Roman" w:cs="Times New Roman"/>
          <w:kern w:val="0"/>
          <w:sz w:val="24"/>
          <w14:ligatures w14:val="none"/>
        </w:rPr>
      </w:pPr>
    </w:p>
    <w:p w14:paraId="103056AB" w14:textId="664FEC52" w:rsidR="00D6368D" w:rsidRPr="00D6368D" w:rsidRDefault="000250CF" w:rsidP="00D6368D">
      <w:pPr>
        <w:widowControl/>
        <w:spacing w:after="0" w:line="240" w:lineRule="auto"/>
        <w:rPr>
          <w:rFonts w:ascii="Times New Roman" w:eastAsia="宋体" w:hAnsi="Times New Roman" w:cs="Times New Roman"/>
          <w:kern w:val="0"/>
          <w:sz w:val="24"/>
          <w14:ligatures w14:val="none"/>
        </w:rPr>
      </w:pPr>
      <w:r>
        <w:rPr>
          <w:rFonts w:ascii="Times New Roman" w:eastAsia="宋体" w:hAnsi="Times New Roman" w:cs="Times New Roman"/>
          <w:noProof/>
          <w:kern w:val="0"/>
          <w:sz w:val="24"/>
        </w:rPr>
        <w:pict w14:anchorId="2A3611F1">
          <v:rect id="_x0000_i1025" alt="" style="width:415.3pt;height:.05pt;mso-width-percent:0;mso-height-percent:0;mso-width-percent:0;mso-height-percent:0" o:hralign="center" o:hrstd="t" o:hr="t" fillcolor="#a0a0a0" stroked="f"/>
        </w:pict>
      </w:r>
    </w:p>
    <w:p w14:paraId="2979871C" w14:textId="65908F51" w:rsidR="00D6368D" w:rsidRPr="00D6368D" w:rsidRDefault="00D6368D" w:rsidP="00D6368D">
      <w:pPr>
        <w:widowControl/>
        <w:spacing w:after="0" w:line="240" w:lineRule="auto"/>
        <w:rPr>
          <w:rFonts w:ascii="Times New Roman" w:eastAsia="宋体" w:hAnsi="Times New Roman" w:cs="Times New Roman"/>
          <w:kern w:val="0"/>
          <w:sz w:val="24"/>
          <w14:ligatures w14:val="none"/>
        </w:rPr>
      </w:pPr>
      <w:r w:rsidRPr="00D6368D">
        <w:rPr>
          <w:rFonts w:ascii="Times New Roman" w:eastAsia="宋体" w:hAnsi="Times New Roman" w:cs="Times New Roman"/>
          <w:b/>
          <w:bCs/>
          <w:color w:val="000000"/>
          <w:kern w:val="0"/>
          <w:szCs w:val="22"/>
          <w14:ligatures w14:val="none"/>
        </w:rPr>
        <w:t>General Disclosure</w:t>
      </w:r>
      <w:ins w:id="329" w:author="S Cook PhD" w:date="2025-08-06T17:36:00Z" w16du:dateUtc="2025-08-06T21:36:00Z">
        <w:r w:rsidR="00D1648E">
          <w:rPr>
            <w:rFonts w:ascii="Times New Roman" w:eastAsia="宋体" w:hAnsi="Times New Roman" w:cs="Times New Roman"/>
            <w:b/>
            <w:bCs/>
            <w:color w:val="000000"/>
            <w:kern w:val="0"/>
            <w:szCs w:val="22"/>
            <w14:ligatures w14:val="none"/>
          </w:rPr>
          <w:t>:</w:t>
        </w:r>
      </w:ins>
      <w:r w:rsidRPr="00D6368D">
        <w:rPr>
          <w:rFonts w:ascii="Times New Roman" w:eastAsia="宋体" w:hAnsi="Times New Roman" w:cs="Times New Roman"/>
          <w:color w:val="000000"/>
          <w:kern w:val="0"/>
          <w:szCs w:val="22"/>
          <w14:ligatures w14:val="none"/>
        </w:rPr>
        <w:t xml:space="preserve"> This report is intended for educational purposes only and does not constitute personalized investment advice. All opinions, estimates</w:t>
      </w:r>
      <w:ins w:id="330" w:author="S Cook PhD" w:date="2025-08-06T17:37:00Z" w16du:dateUtc="2025-08-06T21:37:00Z">
        <w:r w:rsidR="00D1648E">
          <w:rPr>
            <w:rFonts w:ascii="Times New Roman" w:eastAsia="宋体" w:hAnsi="Times New Roman" w:cs="Times New Roman"/>
            <w:color w:val="000000"/>
            <w:kern w:val="0"/>
            <w:szCs w:val="22"/>
            <w14:ligatures w14:val="none"/>
          </w:rPr>
          <w:t>,</w:t>
        </w:r>
      </w:ins>
      <w:r w:rsidRPr="00D6368D">
        <w:rPr>
          <w:rFonts w:ascii="Times New Roman" w:eastAsia="宋体" w:hAnsi="Times New Roman" w:cs="Times New Roman"/>
          <w:color w:val="000000"/>
          <w:kern w:val="0"/>
          <w:szCs w:val="22"/>
          <w14:ligatures w14:val="none"/>
        </w:rPr>
        <w:t xml:space="preserve"> and other information</w:t>
      </w:r>
      <w:del w:id="331" w:author="S Cook PhD" w:date="2025-08-06T17:37:00Z" w16du:dateUtc="2025-08-06T21:37:00Z">
        <w:r w:rsidRPr="00D6368D" w:rsidDel="00D1648E">
          <w:rPr>
            <w:rFonts w:ascii="Times New Roman" w:eastAsia="宋体" w:hAnsi="Times New Roman" w:cs="Times New Roman"/>
            <w:color w:val="000000"/>
            <w:kern w:val="0"/>
            <w:szCs w:val="22"/>
            <w14:ligatures w14:val="none"/>
          </w:rPr>
          <w:delText>,</w:delText>
        </w:r>
      </w:del>
      <w:r w:rsidRPr="00D6368D">
        <w:rPr>
          <w:rFonts w:ascii="Times New Roman" w:eastAsia="宋体" w:hAnsi="Times New Roman" w:cs="Times New Roman"/>
          <w:color w:val="000000"/>
          <w:kern w:val="0"/>
          <w:szCs w:val="22"/>
          <w14:ligatures w14:val="none"/>
        </w:rPr>
        <w:t xml:space="preserve"> constitute our judgment as of the date hereof and </w:t>
      </w:r>
      <w:del w:id="332" w:author="S Cook PhD" w:date="2025-08-06T17:29:00Z" w16du:dateUtc="2025-08-06T21:29:00Z">
        <w:r w:rsidRPr="00D6368D" w:rsidDel="000928C6">
          <w:rPr>
            <w:rFonts w:ascii="Times New Roman" w:eastAsia="宋体" w:hAnsi="Times New Roman" w:cs="Times New Roman"/>
            <w:color w:val="000000"/>
            <w:kern w:val="0"/>
            <w:szCs w:val="22"/>
            <w14:ligatures w14:val="none"/>
          </w:rPr>
          <w:delText xml:space="preserve">is </w:delText>
        </w:r>
      </w:del>
      <w:ins w:id="333" w:author="S Cook PhD" w:date="2025-08-06T17:29:00Z" w16du:dateUtc="2025-08-06T21:29:00Z">
        <w:r w:rsidR="000928C6">
          <w:rPr>
            <w:rFonts w:ascii="Times New Roman" w:eastAsia="宋体" w:hAnsi="Times New Roman" w:cs="Times New Roman"/>
            <w:color w:val="000000"/>
            <w:kern w:val="0"/>
            <w:szCs w:val="22"/>
            <w14:ligatures w14:val="none"/>
          </w:rPr>
          <w:t>are</w:t>
        </w:r>
        <w:r w:rsidR="000928C6" w:rsidRPr="00D6368D">
          <w:rPr>
            <w:rFonts w:ascii="Times New Roman" w:eastAsia="宋体" w:hAnsi="Times New Roman" w:cs="Times New Roman"/>
            <w:color w:val="000000"/>
            <w:kern w:val="0"/>
            <w:szCs w:val="22"/>
            <w14:ligatures w14:val="none"/>
          </w:rPr>
          <w:t xml:space="preserve"> </w:t>
        </w:r>
      </w:ins>
      <w:r w:rsidRPr="00D6368D">
        <w:rPr>
          <w:rFonts w:ascii="Times New Roman" w:eastAsia="宋体" w:hAnsi="Times New Roman" w:cs="Times New Roman"/>
          <w:color w:val="000000"/>
          <w:kern w:val="0"/>
          <w:szCs w:val="22"/>
          <w14:ligatures w14:val="none"/>
        </w:rPr>
        <w:t>subject to change without notice. The price, value of</w:t>
      </w:r>
      <w:ins w:id="334" w:author="S Cook PhD" w:date="2025-08-06T17:29:00Z" w16du:dateUtc="2025-08-06T21:29:00Z">
        <w:r w:rsidR="00D1648E">
          <w:rPr>
            <w:rFonts w:ascii="Times New Roman" w:eastAsia="宋体" w:hAnsi="Times New Roman" w:cs="Times New Roman"/>
            <w:color w:val="000000"/>
            <w:kern w:val="0"/>
            <w:szCs w:val="22"/>
            <w14:ligatures w14:val="none"/>
          </w:rPr>
          <w:t>,</w:t>
        </w:r>
      </w:ins>
      <w:r w:rsidRPr="00D6368D">
        <w:rPr>
          <w:rFonts w:ascii="Times New Roman" w:eastAsia="宋体" w:hAnsi="Times New Roman" w:cs="Times New Roman"/>
          <w:color w:val="000000"/>
          <w:kern w:val="0"/>
          <w:szCs w:val="22"/>
          <w14:ligatures w14:val="none"/>
        </w:rPr>
        <w:t xml:space="preserve"> and income from any of the securities mentioned in this material can fall as well as rise. Any price or valuation constitutes our judgment and is subject to change without notice.</w:t>
      </w:r>
    </w:p>
    <w:p w14:paraId="784F712A" w14:textId="77777777" w:rsidR="004513DB" w:rsidRDefault="004513DB">
      <w:pPr>
        <w:rPr>
          <w:rFonts w:ascii="Times New Roman" w:hAnsi="Times New Roman" w:cs="Times New Roman"/>
        </w:rPr>
      </w:pPr>
    </w:p>
    <w:p w14:paraId="2EF5964A" w14:textId="1E9366C8" w:rsidR="001215CA" w:rsidRDefault="001215CA">
      <w:pPr>
        <w:widowControl/>
        <w:rPr>
          <w:rFonts w:ascii="Times New Roman" w:hAnsi="Times New Roman" w:cs="Times New Roman"/>
        </w:rPr>
      </w:pPr>
      <w:r>
        <w:rPr>
          <w:rFonts w:ascii="Times New Roman" w:hAnsi="Times New Roman" w:cs="Times New Roman"/>
        </w:rPr>
        <w:br w:type="page"/>
      </w:r>
    </w:p>
    <w:p w14:paraId="403438B8" w14:textId="77777777" w:rsidR="001215CA" w:rsidRPr="00E04E55" w:rsidRDefault="001215CA" w:rsidP="001215CA">
      <w:pPr>
        <w:widowControl/>
        <w:spacing w:before="320" w:after="80" w:line="240" w:lineRule="auto"/>
        <w:outlineLvl w:val="2"/>
        <w:rPr>
          <w:rFonts w:ascii="Times New Roman" w:eastAsia="宋体" w:hAnsi="Times New Roman" w:cs="Times New Roman"/>
          <w:b/>
          <w:bCs/>
          <w:kern w:val="0"/>
          <w:sz w:val="27"/>
          <w:szCs w:val="27"/>
          <w14:ligatures w14:val="none"/>
        </w:rPr>
      </w:pPr>
      <w:r w:rsidRPr="00E04E55">
        <w:rPr>
          <w:rFonts w:ascii="Times New Roman" w:eastAsia="宋体" w:hAnsi="Times New Roman" w:cs="Times New Roman"/>
          <w:b/>
          <w:bCs/>
          <w:color w:val="434343"/>
          <w:kern w:val="0"/>
          <w:sz w:val="28"/>
          <w:szCs w:val="28"/>
          <w14:ligatures w14:val="none"/>
        </w:rPr>
        <w:lastRenderedPageBreak/>
        <w:t>1. Information: Understanding the Competitors</w:t>
      </w:r>
    </w:p>
    <w:p w14:paraId="2E70B7B9" w14:textId="375648F5" w:rsidR="001215CA" w:rsidRPr="00E04E55" w:rsidRDefault="001215CA" w:rsidP="001215CA">
      <w:pPr>
        <w:widowControl/>
        <w:spacing w:after="0" w:line="240" w:lineRule="auto"/>
        <w:rPr>
          <w:rFonts w:ascii="Times New Roman" w:eastAsia="宋体" w:hAnsi="Times New Roman" w:cs="Times New Roman"/>
          <w:kern w:val="0"/>
          <w:sz w:val="24"/>
          <w14:ligatures w14:val="none"/>
        </w:rPr>
      </w:pPr>
      <w:r w:rsidRPr="00E04E55">
        <w:rPr>
          <w:rFonts w:ascii="Times New Roman" w:eastAsia="宋体" w:hAnsi="Times New Roman" w:cs="Times New Roman"/>
          <w:color w:val="000000"/>
          <w:kern w:val="0"/>
          <w:szCs w:val="22"/>
          <w14:ligatures w14:val="none"/>
        </w:rPr>
        <w:t xml:space="preserve">The technology-enabled </w:t>
      </w:r>
      <w:del w:id="335" w:author="S Cook PhD" w:date="2025-08-06T17:29:00Z" w16du:dateUtc="2025-08-06T21:29:00Z">
        <w:r w:rsidRPr="00E04E55" w:rsidDel="00D1648E">
          <w:rPr>
            <w:rFonts w:ascii="Times New Roman" w:eastAsia="宋体" w:hAnsi="Times New Roman" w:cs="Times New Roman"/>
            <w:color w:val="000000"/>
            <w:kern w:val="0"/>
            <w:szCs w:val="22"/>
            <w14:ligatures w14:val="none"/>
          </w:rPr>
          <w:delText xml:space="preserve">human </w:delText>
        </w:r>
      </w:del>
      <w:ins w:id="336" w:author="S Cook PhD" w:date="2025-08-06T17:29:00Z" w16du:dateUtc="2025-08-06T21:29:00Z">
        <w:r w:rsidR="00D1648E" w:rsidRPr="00E04E55">
          <w:rPr>
            <w:rFonts w:ascii="Times New Roman" w:eastAsia="宋体" w:hAnsi="Times New Roman" w:cs="Times New Roman"/>
            <w:color w:val="000000"/>
            <w:kern w:val="0"/>
            <w:szCs w:val="22"/>
            <w14:ligatures w14:val="none"/>
          </w:rPr>
          <w:t>human</w:t>
        </w:r>
      </w:ins>
      <w:ins w:id="337" w:author="S Cook PhD" w:date="2025-08-06T17:37:00Z" w16du:dateUtc="2025-08-06T21:37:00Z">
        <w:r w:rsidR="00D1648E">
          <w:rPr>
            <w:rFonts w:ascii="Times New Roman" w:eastAsia="宋体" w:hAnsi="Times New Roman" w:cs="Times New Roman"/>
            <w:color w:val="000000"/>
            <w:kern w:val="0"/>
            <w:szCs w:val="22"/>
            <w14:ligatures w14:val="none"/>
          </w:rPr>
          <w:t xml:space="preserve"> </w:t>
        </w:r>
      </w:ins>
      <w:r w:rsidRPr="00E04E55">
        <w:rPr>
          <w:rFonts w:ascii="Times New Roman" w:eastAsia="宋体" w:hAnsi="Times New Roman" w:cs="Times New Roman"/>
          <w:color w:val="000000"/>
          <w:kern w:val="0"/>
          <w:szCs w:val="22"/>
          <w14:ligatures w14:val="none"/>
        </w:rPr>
        <w:t>capital sector</w:t>
      </w:r>
      <w:ins w:id="338" w:author="S Cook PhD" w:date="2025-08-06T17:29:00Z" w16du:dateUtc="2025-08-06T21:29:00Z">
        <w:r w:rsidR="00D1648E">
          <w:rPr>
            <w:rFonts w:ascii="Times New Roman" w:eastAsia="宋体" w:hAnsi="Times New Roman" w:cs="Times New Roman"/>
            <w:color w:val="000000"/>
            <w:kern w:val="0"/>
            <w:szCs w:val="22"/>
            <w14:ligatures w14:val="none"/>
          </w:rPr>
          <w:t>, which sits at t</w:t>
        </w:r>
      </w:ins>
      <w:ins w:id="339" w:author="S Cook PhD" w:date="2025-08-06T17:30:00Z" w16du:dateUtc="2025-08-06T21:30:00Z">
        <w:r w:rsidR="00D1648E">
          <w:rPr>
            <w:rFonts w:ascii="Times New Roman" w:eastAsia="宋体" w:hAnsi="Times New Roman" w:cs="Times New Roman"/>
            <w:color w:val="000000"/>
            <w:kern w:val="0"/>
            <w:szCs w:val="22"/>
            <w14:ligatures w14:val="none"/>
          </w:rPr>
          <w:t xml:space="preserve">he intersection of </w:t>
        </w:r>
      </w:ins>
      <w:ins w:id="340" w:author="S Cook PhD" w:date="2025-08-06T17:37:00Z" w16du:dateUtc="2025-08-06T21:37:00Z">
        <w:r w:rsidR="00D1648E">
          <w:rPr>
            <w:rFonts w:ascii="Times New Roman" w:eastAsia="宋体" w:hAnsi="Times New Roman" w:cs="Times New Roman"/>
            <w:color w:val="000000"/>
            <w:kern w:val="0"/>
            <w:szCs w:val="22"/>
            <w14:ligatures w14:val="none"/>
          </w:rPr>
          <w:t>technology</w:t>
        </w:r>
      </w:ins>
      <w:ins w:id="341" w:author="S Cook PhD" w:date="2025-08-06T17:30:00Z" w16du:dateUtc="2025-08-06T21:30:00Z">
        <w:r w:rsidR="00D1648E">
          <w:rPr>
            <w:rFonts w:ascii="Times New Roman" w:eastAsia="宋体" w:hAnsi="Times New Roman" w:cs="Times New Roman"/>
            <w:color w:val="000000"/>
            <w:kern w:val="0"/>
            <w:szCs w:val="22"/>
            <w14:ligatures w14:val="none"/>
          </w:rPr>
          <w:t xml:space="preserve"> and services,</w:t>
        </w:r>
      </w:ins>
      <w:r w:rsidRPr="00E04E55">
        <w:rPr>
          <w:rFonts w:ascii="Times New Roman" w:eastAsia="宋体" w:hAnsi="Times New Roman" w:cs="Times New Roman"/>
          <w:color w:val="000000"/>
          <w:kern w:val="0"/>
          <w:szCs w:val="22"/>
          <w14:ligatures w14:val="none"/>
        </w:rPr>
        <w:t xml:space="preserve"> </w:t>
      </w:r>
      <w:del w:id="342" w:author="S Cook PhD" w:date="2025-08-06T17:38:00Z" w16du:dateUtc="2025-08-06T21:38:00Z">
        <w:r w:rsidRPr="00E04E55" w:rsidDel="00D1648E">
          <w:rPr>
            <w:rFonts w:ascii="Times New Roman" w:eastAsia="宋体" w:hAnsi="Times New Roman" w:cs="Times New Roman"/>
            <w:color w:val="000000"/>
            <w:kern w:val="0"/>
            <w:szCs w:val="22"/>
            <w14:ligatures w14:val="none"/>
          </w:rPr>
          <w:delText xml:space="preserve">offers </w:delText>
        </w:r>
      </w:del>
      <w:ins w:id="343" w:author="S Cook PhD" w:date="2025-08-06T17:38:00Z" w16du:dateUtc="2025-08-06T21:38:00Z">
        <w:r w:rsidR="00D1648E">
          <w:rPr>
            <w:rFonts w:ascii="Times New Roman" w:eastAsia="宋体" w:hAnsi="Times New Roman" w:cs="Times New Roman"/>
            <w:color w:val="000000"/>
            <w:kern w:val="0"/>
            <w:szCs w:val="22"/>
            <w14:ligatures w14:val="none"/>
          </w:rPr>
          <w:t>presents</w:t>
        </w:r>
        <w:r w:rsidR="00D1648E" w:rsidRPr="00E04E55">
          <w:rPr>
            <w:rFonts w:ascii="Times New Roman" w:eastAsia="宋体" w:hAnsi="Times New Roman" w:cs="Times New Roman"/>
            <w:color w:val="000000"/>
            <w:kern w:val="0"/>
            <w:szCs w:val="22"/>
            <w14:ligatures w14:val="none"/>
          </w:rPr>
          <w:t xml:space="preserve"> </w:t>
        </w:r>
      </w:ins>
      <w:del w:id="344" w:author="S Cook PhD" w:date="2025-08-06T17:29:00Z" w16du:dateUtc="2025-08-06T21:29:00Z">
        <w:r w:rsidRPr="00E04E55" w:rsidDel="00D1648E">
          <w:rPr>
            <w:rFonts w:ascii="Times New Roman" w:eastAsia="宋体" w:hAnsi="Times New Roman" w:cs="Times New Roman"/>
            <w:color w:val="000000"/>
            <w:kern w:val="0"/>
            <w:szCs w:val="22"/>
            <w14:ligatures w14:val="none"/>
          </w:rPr>
          <w:delText xml:space="preserve">a </w:delText>
        </w:r>
      </w:del>
      <w:r w:rsidRPr="00E04E55">
        <w:rPr>
          <w:rFonts w:ascii="Times New Roman" w:eastAsia="宋体" w:hAnsi="Times New Roman" w:cs="Times New Roman"/>
          <w:color w:val="000000"/>
          <w:kern w:val="0"/>
          <w:szCs w:val="22"/>
          <w14:ligatures w14:val="none"/>
        </w:rPr>
        <w:t xml:space="preserve">compelling </w:t>
      </w:r>
      <w:ins w:id="345" w:author="S Cook PhD" w:date="2025-08-06T17:38:00Z" w16du:dateUtc="2025-08-06T21:38:00Z">
        <w:r w:rsidR="00D1648E">
          <w:rPr>
            <w:rFonts w:ascii="Times New Roman" w:eastAsia="宋体" w:hAnsi="Times New Roman" w:cs="Times New Roman"/>
            <w:color w:val="000000"/>
            <w:kern w:val="0"/>
            <w:szCs w:val="22"/>
            <w14:ligatures w14:val="none"/>
          </w:rPr>
          <w:t xml:space="preserve">investment </w:t>
        </w:r>
      </w:ins>
      <w:ins w:id="346" w:author="S Cook PhD" w:date="2025-08-06T17:29:00Z" w16du:dateUtc="2025-08-06T21:29:00Z">
        <w:r w:rsidR="00D1648E">
          <w:rPr>
            <w:rFonts w:ascii="Times New Roman" w:eastAsia="宋体" w:hAnsi="Times New Roman" w:cs="Times New Roman"/>
            <w:color w:val="000000"/>
            <w:kern w:val="0"/>
            <w:szCs w:val="22"/>
            <w14:ligatures w14:val="none"/>
          </w:rPr>
          <w:t>opportunities</w:t>
        </w:r>
      </w:ins>
      <w:del w:id="347" w:author="S Cook PhD" w:date="2025-08-06T17:38:00Z" w16du:dateUtc="2025-08-06T21:38:00Z">
        <w:r w:rsidRPr="00E04E55" w:rsidDel="00D1648E">
          <w:rPr>
            <w:rFonts w:ascii="Times New Roman" w:eastAsia="宋体" w:hAnsi="Times New Roman" w:cs="Times New Roman"/>
            <w:color w:val="000000"/>
            <w:kern w:val="0"/>
            <w:szCs w:val="22"/>
            <w14:ligatures w14:val="none"/>
          </w:rPr>
          <w:delText>investment</w:delText>
        </w:r>
      </w:del>
      <w:del w:id="348" w:author="S Cook PhD" w:date="2025-08-06T17:30:00Z" w16du:dateUtc="2025-08-06T21:30:00Z">
        <w:r w:rsidRPr="00E04E55" w:rsidDel="00D1648E">
          <w:rPr>
            <w:rFonts w:ascii="Times New Roman" w:eastAsia="宋体" w:hAnsi="Times New Roman" w:cs="Times New Roman"/>
            <w:color w:val="000000"/>
            <w:kern w:val="0"/>
            <w:szCs w:val="22"/>
            <w14:ligatures w14:val="none"/>
          </w:rPr>
          <w:delText xml:space="preserve"> landscape, sitting at the intersection of technology and services</w:delText>
        </w:r>
      </w:del>
      <w:r w:rsidRPr="00E04E55">
        <w:rPr>
          <w:rFonts w:ascii="Times New Roman" w:eastAsia="宋体" w:hAnsi="Times New Roman" w:cs="Times New Roman"/>
          <w:color w:val="000000"/>
          <w:kern w:val="0"/>
          <w:szCs w:val="22"/>
          <w14:ligatures w14:val="none"/>
        </w:rPr>
        <w:t xml:space="preserve">. This report analyzes </w:t>
      </w:r>
      <w:ins w:id="349" w:author="S Cook PhD" w:date="2025-08-06T17:30:00Z" w16du:dateUtc="2025-08-06T21:30:00Z">
        <w:r w:rsidR="00D1648E">
          <w:rPr>
            <w:rFonts w:ascii="Times New Roman" w:eastAsia="宋体" w:hAnsi="Times New Roman" w:cs="Times New Roman"/>
            <w:color w:val="000000"/>
            <w:kern w:val="0"/>
            <w:szCs w:val="22"/>
            <w14:ligatures w14:val="none"/>
          </w:rPr>
          <w:t xml:space="preserve">which of </w:t>
        </w:r>
      </w:ins>
      <w:ins w:id="350" w:author="S Cook PhD" w:date="2025-08-06T17:38:00Z" w16du:dateUtc="2025-08-06T21:38:00Z">
        <w:r w:rsidR="00D1648E">
          <w:rPr>
            <w:rFonts w:ascii="Times New Roman" w:eastAsia="宋体" w:hAnsi="Times New Roman" w:cs="Times New Roman"/>
            <w:color w:val="000000"/>
            <w:kern w:val="0"/>
            <w:szCs w:val="22"/>
            <w14:ligatures w14:val="none"/>
          </w:rPr>
          <w:t xml:space="preserve">the </w:t>
        </w:r>
      </w:ins>
      <w:del w:id="351" w:author="S Cook PhD" w:date="2025-08-06T17:30:00Z" w16du:dateUtc="2025-08-06T21:30:00Z">
        <w:r w:rsidRPr="00E04E55" w:rsidDel="00D1648E">
          <w:rPr>
            <w:rFonts w:ascii="Times New Roman" w:eastAsia="宋体" w:hAnsi="Times New Roman" w:cs="Times New Roman"/>
            <w:color w:val="000000"/>
            <w:kern w:val="0"/>
            <w:szCs w:val="22"/>
            <w14:ligatures w14:val="none"/>
          </w:rPr>
          <w:delText xml:space="preserve">a trio of </w:delText>
        </w:r>
      </w:del>
      <w:ins w:id="352" w:author="S Cook PhD" w:date="2025-08-06T17:30:00Z" w16du:dateUtc="2025-08-06T21:30:00Z">
        <w:r w:rsidR="00D1648E">
          <w:rPr>
            <w:rFonts w:ascii="Times New Roman" w:eastAsia="宋体" w:hAnsi="Times New Roman" w:cs="Times New Roman"/>
            <w:color w:val="000000"/>
            <w:kern w:val="0"/>
            <w:szCs w:val="22"/>
            <w14:ligatures w14:val="none"/>
          </w:rPr>
          <w:t xml:space="preserve">three </w:t>
        </w:r>
      </w:ins>
      <w:r w:rsidRPr="00E04E55">
        <w:rPr>
          <w:rFonts w:ascii="Times New Roman" w:eastAsia="宋体" w:hAnsi="Times New Roman" w:cs="Times New Roman"/>
          <w:color w:val="000000"/>
          <w:kern w:val="0"/>
          <w:szCs w:val="22"/>
          <w14:ligatures w14:val="none"/>
        </w:rPr>
        <w:t>competitors in this space</w:t>
      </w:r>
      <w:ins w:id="353" w:author="S Cook PhD" w:date="2025-08-06T17:30:00Z" w16du:dateUtc="2025-08-06T21:30:00Z">
        <w:r w:rsidR="00D1648E">
          <w:rPr>
            <w:rFonts w:ascii="Times New Roman" w:eastAsia="宋体" w:hAnsi="Times New Roman" w:cs="Times New Roman"/>
            <w:color w:val="000000"/>
            <w:kern w:val="0"/>
            <w:szCs w:val="22"/>
            <w14:ligatures w14:val="none"/>
          </w:rPr>
          <w:t xml:space="preserve"> </w:t>
        </w:r>
      </w:ins>
      <w:ins w:id="354" w:author="S Cook PhD" w:date="2025-08-06T17:31:00Z" w16du:dateUtc="2025-08-06T21:31:00Z">
        <w:r w:rsidR="00D1648E">
          <w:rPr>
            <w:rFonts w:ascii="Times New Roman" w:eastAsia="宋体" w:hAnsi="Times New Roman" w:cs="Times New Roman"/>
            <w:color w:val="000000"/>
            <w:kern w:val="0"/>
            <w:szCs w:val="22"/>
            <w14:ligatures w14:val="none"/>
          </w:rPr>
          <w:t>is the most promising stock investment in mid-2025</w:t>
        </w:r>
      </w:ins>
      <w:del w:id="355" w:author="S Cook PhD" w:date="2025-08-06T17:31:00Z" w16du:dateUtc="2025-08-06T21:31:00Z">
        <w:r w:rsidRPr="00E04E55" w:rsidDel="00D1648E">
          <w:rPr>
            <w:rFonts w:ascii="Times New Roman" w:eastAsia="宋体" w:hAnsi="Times New Roman" w:cs="Times New Roman"/>
            <w:color w:val="000000"/>
            <w:kern w:val="0"/>
            <w:szCs w:val="22"/>
            <w14:ligatures w14:val="none"/>
          </w:rPr>
          <w:delText>—</w:delText>
        </w:r>
      </w:del>
      <w:ins w:id="356" w:author="S Cook PhD" w:date="2025-08-06T17:31:00Z" w16du:dateUtc="2025-08-06T21:31:00Z">
        <w:r w:rsidR="00D1648E">
          <w:rPr>
            <w:rFonts w:ascii="Times New Roman" w:eastAsia="宋体" w:hAnsi="Times New Roman" w:cs="Times New Roman"/>
            <w:color w:val="000000"/>
            <w:kern w:val="0"/>
            <w:szCs w:val="22"/>
            <w14:ligatures w14:val="none"/>
          </w:rPr>
          <w:t xml:space="preserve">: </w:t>
        </w:r>
      </w:ins>
      <w:r w:rsidRPr="00E04E55">
        <w:rPr>
          <w:rFonts w:ascii="Times New Roman" w:eastAsia="宋体" w:hAnsi="Times New Roman" w:cs="Times New Roman"/>
          <w:color w:val="000000"/>
          <w:kern w:val="0"/>
          <w:szCs w:val="22"/>
          <w14:ligatures w14:val="none"/>
        </w:rPr>
        <w:t>Kforce (KFRC), Heidrick &amp; Struggles (HSII), and AMN Healthcare (AMN)</w:t>
      </w:r>
      <w:del w:id="357" w:author="S Cook PhD" w:date="2025-08-06T17:31:00Z" w16du:dateUtc="2025-08-06T21:31:00Z">
        <w:r w:rsidRPr="00E04E55" w:rsidDel="00D1648E">
          <w:rPr>
            <w:rFonts w:ascii="Times New Roman" w:eastAsia="宋体" w:hAnsi="Times New Roman" w:cs="Times New Roman"/>
            <w:color w:val="000000"/>
            <w:kern w:val="0"/>
            <w:szCs w:val="22"/>
            <w14:ligatures w14:val="none"/>
          </w:rPr>
          <w:delText>—to determine which presents the most promising opportunity for stock investment in mid 2025</w:delText>
        </w:r>
      </w:del>
      <w:r w:rsidRPr="00E04E55">
        <w:rPr>
          <w:rFonts w:ascii="Times New Roman" w:eastAsia="宋体" w:hAnsi="Times New Roman" w:cs="Times New Roman"/>
          <w:color w:val="000000"/>
          <w:kern w:val="0"/>
          <w:szCs w:val="22"/>
          <w14:ligatures w14:val="none"/>
        </w:rPr>
        <w:t xml:space="preserve">. </w:t>
      </w:r>
      <w:del w:id="358" w:author="S Cook PhD" w:date="2025-08-06T17:31:00Z" w16du:dateUtc="2025-08-06T21:31:00Z">
        <w:r w:rsidRPr="00E04E55" w:rsidDel="00D1648E">
          <w:rPr>
            <w:rFonts w:ascii="Times New Roman" w:eastAsia="宋体" w:hAnsi="Times New Roman" w:cs="Times New Roman"/>
            <w:color w:val="000000"/>
            <w:kern w:val="0"/>
            <w:szCs w:val="22"/>
            <w14:ligatures w14:val="none"/>
          </w:rPr>
          <w:delText>While a</w:delText>
        </w:r>
      </w:del>
      <w:ins w:id="359" w:author="S Cook PhD" w:date="2025-08-06T17:31:00Z" w16du:dateUtc="2025-08-06T21:31:00Z">
        <w:r w:rsidR="00D1648E">
          <w:rPr>
            <w:rFonts w:ascii="Times New Roman" w:eastAsia="宋体" w:hAnsi="Times New Roman" w:cs="Times New Roman"/>
            <w:color w:val="000000"/>
            <w:kern w:val="0"/>
            <w:szCs w:val="22"/>
            <w14:ligatures w14:val="none"/>
          </w:rPr>
          <w:t>A</w:t>
        </w:r>
      </w:ins>
      <w:r w:rsidRPr="00E04E55">
        <w:rPr>
          <w:rFonts w:ascii="Times New Roman" w:eastAsia="宋体" w:hAnsi="Times New Roman" w:cs="Times New Roman"/>
          <w:color w:val="000000"/>
          <w:kern w:val="0"/>
          <w:szCs w:val="22"/>
          <w14:ligatures w14:val="none"/>
        </w:rPr>
        <w:t>ll three firms connect talent with opportunity</w:t>
      </w:r>
      <w:del w:id="360" w:author="S Cook PhD" w:date="2025-08-06T17:32:00Z" w16du:dateUtc="2025-08-06T21:32:00Z">
        <w:r w:rsidRPr="00E04E55" w:rsidDel="00D1648E">
          <w:rPr>
            <w:rFonts w:ascii="Times New Roman" w:eastAsia="宋体" w:hAnsi="Times New Roman" w:cs="Times New Roman"/>
            <w:color w:val="000000"/>
            <w:kern w:val="0"/>
            <w:szCs w:val="22"/>
            <w14:ligatures w14:val="none"/>
          </w:rPr>
          <w:delText xml:space="preserve">, </w:delText>
        </w:r>
      </w:del>
      <w:ins w:id="361" w:author="S Cook PhD" w:date="2025-08-06T17:32:00Z" w16du:dateUtc="2025-08-06T21:32:00Z">
        <w:r w:rsidR="00D1648E">
          <w:rPr>
            <w:rFonts w:ascii="Times New Roman" w:eastAsia="宋体" w:hAnsi="Times New Roman" w:cs="Times New Roman"/>
            <w:color w:val="000000"/>
            <w:kern w:val="0"/>
            <w:szCs w:val="22"/>
            <w14:ligatures w14:val="none"/>
          </w:rPr>
          <w:t xml:space="preserve"> but are exposed to different economic cycles and drivers of growth given</w:t>
        </w:r>
        <w:r w:rsidR="00D1648E" w:rsidRPr="00E04E55">
          <w:rPr>
            <w:rFonts w:ascii="Times New Roman" w:eastAsia="宋体" w:hAnsi="Times New Roman" w:cs="Times New Roman"/>
            <w:color w:val="000000"/>
            <w:kern w:val="0"/>
            <w:szCs w:val="22"/>
            <w14:ligatures w14:val="none"/>
          </w:rPr>
          <w:t xml:space="preserve"> </w:t>
        </w:r>
      </w:ins>
      <w:r w:rsidRPr="00E04E55">
        <w:rPr>
          <w:rFonts w:ascii="Times New Roman" w:eastAsia="宋体" w:hAnsi="Times New Roman" w:cs="Times New Roman"/>
          <w:color w:val="000000"/>
          <w:kern w:val="0"/>
          <w:szCs w:val="22"/>
          <w14:ligatures w14:val="none"/>
        </w:rPr>
        <w:t>their specialized end-markets in technology, executive leadership, and healthcare, respectively</w:t>
      </w:r>
      <w:del w:id="362" w:author="S Cook PhD" w:date="2025-08-06T17:32:00Z" w16du:dateUtc="2025-08-06T21:32:00Z">
        <w:r w:rsidRPr="00E04E55" w:rsidDel="00D1648E">
          <w:rPr>
            <w:rFonts w:ascii="Times New Roman" w:eastAsia="宋体" w:hAnsi="Times New Roman" w:cs="Times New Roman"/>
            <w:color w:val="000000"/>
            <w:kern w:val="0"/>
            <w:szCs w:val="22"/>
            <w14:ligatures w14:val="none"/>
          </w:rPr>
          <w:delText>, expose them to different economic cycles and growth drivers</w:delText>
        </w:r>
      </w:del>
      <w:r w:rsidRPr="00E04E55">
        <w:rPr>
          <w:rFonts w:ascii="Times New Roman" w:eastAsia="宋体" w:hAnsi="Times New Roman" w:cs="Times New Roman"/>
          <w:color w:val="000000"/>
          <w:kern w:val="0"/>
          <w:szCs w:val="22"/>
          <w14:ligatures w14:val="none"/>
        </w:rPr>
        <w:t xml:space="preserve">. </w:t>
      </w:r>
      <w:del w:id="363" w:author="S Cook PhD" w:date="2025-08-06T17:32:00Z" w16du:dateUtc="2025-08-06T21:32:00Z">
        <w:r w:rsidRPr="00E04E55" w:rsidDel="00D1648E">
          <w:rPr>
            <w:rFonts w:ascii="Times New Roman" w:eastAsia="宋体" w:hAnsi="Times New Roman" w:cs="Times New Roman"/>
            <w:color w:val="000000"/>
            <w:kern w:val="0"/>
            <w:szCs w:val="22"/>
            <w14:ligatures w14:val="none"/>
          </w:rPr>
          <w:delText xml:space="preserve">By </w:delText>
        </w:r>
      </w:del>
      <w:ins w:id="364" w:author="S Cook PhD" w:date="2025-08-06T17:32:00Z" w16du:dateUtc="2025-08-06T21:32:00Z">
        <w:r w:rsidR="00D1648E">
          <w:rPr>
            <w:rFonts w:ascii="Times New Roman" w:eastAsia="宋体" w:hAnsi="Times New Roman" w:cs="Times New Roman"/>
            <w:color w:val="000000"/>
            <w:kern w:val="0"/>
            <w:szCs w:val="22"/>
            <w14:ligatures w14:val="none"/>
          </w:rPr>
          <w:t>An</w:t>
        </w:r>
        <w:r w:rsidR="00D1648E" w:rsidRPr="00E04E55">
          <w:rPr>
            <w:rFonts w:ascii="Times New Roman" w:eastAsia="宋体" w:hAnsi="Times New Roman" w:cs="Times New Roman"/>
            <w:color w:val="000000"/>
            <w:kern w:val="0"/>
            <w:szCs w:val="22"/>
            <w14:ligatures w14:val="none"/>
          </w:rPr>
          <w:t xml:space="preserve"> </w:t>
        </w:r>
      </w:ins>
      <w:r w:rsidRPr="00E04E55">
        <w:rPr>
          <w:rFonts w:ascii="Times New Roman" w:eastAsia="宋体" w:hAnsi="Times New Roman" w:cs="Times New Roman"/>
          <w:color w:val="000000"/>
          <w:kern w:val="0"/>
          <w:szCs w:val="22"/>
          <w14:ligatures w14:val="none"/>
        </w:rPr>
        <w:t>examin</w:t>
      </w:r>
      <w:ins w:id="365" w:author="S Cook PhD" w:date="2025-08-06T17:32:00Z" w16du:dateUtc="2025-08-06T21:32:00Z">
        <w:r w:rsidR="00D1648E">
          <w:rPr>
            <w:rFonts w:ascii="Times New Roman" w:eastAsia="宋体" w:hAnsi="Times New Roman" w:cs="Times New Roman"/>
            <w:color w:val="000000"/>
            <w:kern w:val="0"/>
            <w:szCs w:val="22"/>
            <w14:ligatures w14:val="none"/>
          </w:rPr>
          <w:t>ation of</w:t>
        </w:r>
      </w:ins>
      <w:del w:id="366" w:author="S Cook PhD" w:date="2025-08-06T17:32:00Z" w16du:dateUtc="2025-08-06T21:32:00Z">
        <w:r w:rsidRPr="00E04E55" w:rsidDel="00D1648E">
          <w:rPr>
            <w:rFonts w:ascii="Times New Roman" w:eastAsia="宋体" w:hAnsi="Times New Roman" w:cs="Times New Roman"/>
            <w:color w:val="000000"/>
            <w:kern w:val="0"/>
            <w:szCs w:val="22"/>
            <w14:ligatures w14:val="none"/>
          </w:rPr>
          <w:delText>ing</w:delText>
        </w:r>
      </w:del>
      <w:r w:rsidRPr="00E04E55">
        <w:rPr>
          <w:rFonts w:ascii="Times New Roman" w:eastAsia="宋体" w:hAnsi="Times New Roman" w:cs="Times New Roman"/>
          <w:color w:val="000000"/>
          <w:kern w:val="0"/>
          <w:szCs w:val="22"/>
          <w14:ligatures w14:val="none"/>
        </w:rPr>
        <w:t xml:space="preserve"> their fundamentals and strategic positioning</w:t>
      </w:r>
      <w:del w:id="367" w:author="S Cook PhD" w:date="2025-08-06T17:33:00Z" w16du:dateUtc="2025-08-06T21:33:00Z">
        <w:r w:rsidRPr="00E04E55" w:rsidDel="00D1648E">
          <w:rPr>
            <w:rFonts w:ascii="Times New Roman" w:eastAsia="宋体" w:hAnsi="Times New Roman" w:cs="Times New Roman"/>
            <w:color w:val="000000"/>
            <w:kern w:val="0"/>
            <w:szCs w:val="22"/>
            <w14:ligatures w14:val="none"/>
          </w:rPr>
          <w:delText xml:space="preserve"> based on</w:delText>
        </w:r>
      </w:del>
      <w:ins w:id="368" w:author="S Cook PhD" w:date="2025-08-06T17:33:00Z" w16du:dateUtc="2025-08-06T21:33:00Z">
        <w:r w:rsidR="00D1648E">
          <w:rPr>
            <w:rFonts w:ascii="Times New Roman" w:eastAsia="宋体" w:hAnsi="Times New Roman" w:cs="Times New Roman"/>
            <w:color w:val="000000"/>
            <w:kern w:val="0"/>
            <w:szCs w:val="22"/>
            <w14:ligatures w14:val="none"/>
          </w:rPr>
          <w:t xml:space="preserve"> </w:t>
        </w:r>
      </w:ins>
      <w:ins w:id="369" w:author="S Cook PhD" w:date="2025-08-06T17:38:00Z" w16du:dateUtc="2025-08-06T21:38:00Z">
        <w:r w:rsidR="00D1648E">
          <w:rPr>
            <w:rFonts w:ascii="Times New Roman" w:eastAsia="宋体" w:hAnsi="Times New Roman" w:cs="Times New Roman"/>
            <w:color w:val="000000"/>
            <w:kern w:val="0"/>
            <w:szCs w:val="22"/>
            <w14:ligatures w14:val="none"/>
          </w:rPr>
          <w:t>(</w:t>
        </w:r>
      </w:ins>
      <w:ins w:id="370" w:author="S Cook PhD" w:date="2025-08-06T17:33:00Z" w16du:dateUtc="2025-08-06T21:33:00Z">
        <w:r w:rsidR="00D1648E">
          <w:rPr>
            <w:rFonts w:ascii="Times New Roman" w:eastAsia="宋体" w:hAnsi="Times New Roman" w:cs="Times New Roman"/>
            <w:color w:val="000000"/>
            <w:kern w:val="0"/>
            <w:szCs w:val="22"/>
            <w14:ligatures w14:val="none"/>
          </w:rPr>
          <w:t>according to</w:t>
        </w:r>
      </w:ins>
      <w:r w:rsidRPr="00E04E55">
        <w:rPr>
          <w:rFonts w:ascii="Times New Roman" w:eastAsia="宋体" w:hAnsi="Times New Roman" w:cs="Times New Roman"/>
          <w:color w:val="000000"/>
          <w:kern w:val="0"/>
          <w:szCs w:val="22"/>
          <w14:ligatures w14:val="none"/>
        </w:rPr>
        <w:t xml:space="preserve"> the</w:t>
      </w:r>
      <w:ins w:id="371" w:author="S Cook PhD" w:date="2025-08-06T17:33:00Z" w16du:dateUtc="2025-08-06T21:33:00Z">
        <w:r w:rsidR="00D1648E">
          <w:rPr>
            <w:rFonts w:ascii="Times New Roman" w:eastAsia="宋体" w:hAnsi="Times New Roman" w:cs="Times New Roman"/>
            <w:color w:val="000000"/>
            <w:kern w:val="0"/>
            <w:szCs w:val="22"/>
            <w14:ligatures w14:val="none"/>
          </w:rPr>
          <w:t>ir</w:t>
        </w:r>
      </w:ins>
      <w:r w:rsidRPr="00E04E55">
        <w:rPr>
          <w:rFonts w:ascii="Times New Roman" w:eastAsia="宋体" w:hAnsi="Times New Roman" w:cs="Times New Roman"/>
          <w:color w:val="000000"/>
          <w:kern w:val="0"/>
          <w:szCs w:val="22"/>
          <w14:ligatures w14:val="none"/>
        </w:rPr>
        <w:t xml:space="preserve"> latest full-year </w:t>
      </w:r>
      <w:del w:id="372" w:author="S Cook PhD" w:date="2025-08-06T17:33:00Z" w16du:dateUtc="2025-08-06T21:33:00Z">
        <w:r w:rsidRPr="00E04E55" w:rsidDel="00D1648E">
          <w:rPr>
            <w:rFonts w:ascii="Times New Roman" w:eastAsia="宋体" w:hAnsi="Times New Roman" w:cs="Times New Roman"/>
            <w:color w:val="000000"/>
            <w:kern w:val="0"/>
            <w:szCs w:val="22"/>
            <w14:ligatures w14:val="none"/>
          </w:rPr>
          <w:delText xml:space="preserve">2024 </w:delText>
        </w:r>
      </w:del>
      <w:r w:rsidRPr="00E04E55">
        <w:rPr>
          <w:rFonts w:ascii="Times New Roman" w:eastAsia="宋体" w:hAnsi="Times New Roman" w:cs="Times New Roman"/>
          <w:color w:val="000000"/>
          <w:kern w:val="0"/>
          <w:szCs w:val="22"/>
          <w14:ligatures w14:val="none"/>
        </w:rPr>
        <w:t>results</w:t>
      </w:r>
      <w:ins w:id="373" w:author="S Cook PhD" w:date="2025-08-06T17:33:00Z" w16du:dateUtc="2025-08-06T21:33:00Z">
        <w:r w:rsidR="00D1648E">
          <w:rPr>
            <w:rFonts w:ascii="Times New Roman" w:eastAsia="宋体" w:hAnsi="Times New Roman" w:cs="Times New Roman"/>
            <w:color w:val="000000"/>
            <w:kern w:val="0"/>
            <w:szCs w:val="22"/>
            <w14:ligatures w14:val="none"/>
          </w:rPr>
          <w:t xml:space="preserve"> for 2024</w:t>
        </w:r>
      </w:ins>
      <w:ins w:id="374" w:author="S Cook PhD" w:date="2025-08-06T17:38:00Z" w16du:dateUtc="2025-08-06T21:38:00Z">
        <w:r w:rsidR="00D1648E">
          <w:rPr>
            <w:rFonts w:ascii="Times New Roman" w:eastAsia="宋体" w:hAnsi="Times New Roman" w:cs="Times New Roman"/>
            <w:color w:val="000000"/>
            <w:kern w:val="0"/>
            <w:szCs w:val="22"/>
            <w14:ligatures w14:val="none"/>
          </w:rPr>
          <w:t>)</w:t>
        </w:r>
      </w:ins>
      <w:del w:id="375" w:author="S Cook PhD" w:date="2025-08-06T17:33:00Z" w16du:dateUtc="2025-08-06T21:33:00Z">
        <w:r w:rsidRPr="00E04E55" w:rsidDel="00D1648E">
          <w:rPr>
            <w:rFonts w:ascii="Times New Roman" w:eastAsia="宋体" w:hAnsi="Times New Roman" w:cs="Times New Roman"/>
            <w:color w:val="000000"/>
            <w:kern w:val="0"/>
            <w:szCs w:val="22"/>
            <w14:ligatures w14:val="none"/>
          </w:rPr>
          <w:delText>, this analysis</w:delText>
        </w:r>
      </w:del>
      <w:r w:rsidRPr="00E04E55">
        <w:rPr>
          <w:rFonts w:ascii="Times New Roman" w:eastAsia="宋体" w:hAnsi="Times New Roman" w:cs="Times New Roman"/>
          <w:color w:val="000000"/>
          <w:kern w:val="0"/>
          <w:szCs w:val="22"/>
          <w14:ligatures w14:val="none"/>
        </w:rPr>
        <w:t xml:space="preserve"> </w:t>
      </w:r>
      <w:del w:id="376" w:author="S Cook PhD" w:date="2025-08-06T17:33:00Z" w16du:dateUtc="2025-08-06T21:33:00Z">
        <w:r w:rsidRPr="00E04E55" w:rsidDel="00D1648E">
          <w:rPr>
            <w:rFonts w:ascii="Times New Roman" w:eastAsia="宋体" w:hAnsi="Times New Roman" w:cs="Times New Roman"/>
            <w:color w:val="000000"/>
            <w:kern w:val="0"/>
            <w:szCs w:val="22"/>
            <w14:ligatures w14:val="none"/>
          </w:rPr>
          <w:delText xml:space="preserve">provides </w:delText>
        </w:r>
      </w:del>
      <w:ins w:id="377" w:author="S Cook PhD" w:date="2025-08-06T17:33:00Z" w16du:dateUtc="2025-08-06T21:33:00Z">
        <w:r w:rsidR="00D1648E">
          <w:rPr>
            <w:rFonts w:ascii="Times New Roman" w:eastAsia="宋体" w:hAnsi="Times New Roman" w:cs="Times New Roman"/>
            <w:color w:val="000000"/>
            <w:kern w:val="0"/>
            <w:szCs w:val="22"/>
            <w14:ligatures w14:val="none"/>
          </w:rPr>
          <w:t>is the basis for</w:t>
        </w:r>
        <w:r w:rsidR="00D1648E" w:rsidRPr="00E04E55">
          <w:rPr>
            <w:rFonts w:ascii="Times New Roman" w:eastAsia="宋体" w:hAnsi="Times New Roman" w:cs="Times New Roman"/>
            <w:color w:val="000000"/>
            <w:kern w:val="0"/>
            <w:szCs w:val="22"/>
            <w14:ligatures w14:val="none"/>
          </w:rPr>
          <w:t xml:space="preserve"> </w:t>
        </w:r>
      </w:ins>
      <w:r w:rsidRPr="00E04E55">
        <w:rPr>
          <w:rFonts w:ascii="Times New Roman" w:eastAsia="宋体" w:hAnsi="Times New Roman" w:cs="Times New Roman"/>
          <w:color w:val="000000"/>
          <w:kern w:val="0"/>
          <w:szCs w:val="22"/>
          <w14:ligatures w14:val="none"/>
        </w:rPr>
        <w:t>a clear recommendation for investors seeking the highest potential return in mid</w:t>
      </w:r>
      <w:ins w:id="378" w:author="S Cook PhD" w:date="2025-08-06T17:38:00Z" w16du:dateUtc="2025-08-06T21:38:00Z">
        <w:r w:rsidR="00D1648E">
          <w:rPr>
            <w:rFonts w:ascii="Times New Roman" w:eastAsia="宋体" w:hAnsi="Times New Roman" w:cs="Times New Roman"/>
            <w:color w:val="000000"/>
            <w:kern w:val="0"/>
            <w:szCs w:val="22"/>
            <w14:ligatures w14:val="none"/>
          </w:rPr>
          <w:t>-</w:t>
        </w:r>
      </w:ins>
      <w:del w:id="379" w:author="S Cook PhD" w:date="2025-08-06T17:38:00Z" w16du:dateUtc="2025-08-06T21:38:00Z">
        <w:r w:rsidRPr="00E04E55" w:rsidDel="00D1648E">
          <w:rPr>
            <w:rFonts w:ascii="Times New Roman" w:eastAsia="宋体" w:hAnsi="Times New Roman" w:cs="Times New Roman"/>
            <w:color w:val="000000"/>
            <w:kern w:val="0"/>
            <w:szCs w:val="22"/>
            <w14:ligatures w14:val="none"/>
          </w:rPr>
          <w:delText xml:space="preserve"> </w:delText>
        </w:r>
      </w:del>
      <w:r w:rsidRPr="00E04E55">
        <w:rPr>
          <w:rFonts w:ascii="Times New Roman" w:eastAsia="宋体" w:hAnsi="Times New Roman" w:cs="Times New Roman"/>
          <w:color w:val="000000"/>
          <w:kern w:val="0"/>
          <w:szCs w:val="22"/>
          <w14:ligatures w14:val="none"/>
        </w:rPr>
        <w:t>2025.</w:t>
      </w:r>
    </w:p>
    <w:p w14:paraId="3544F59F" w14:textId="77777777" w:rsidR="001215CA" w:rsidRPr="00E04E55" w:rsidRDefault="001215CA" w:rsidP="001215CA">
      <w:pPr>
        <w:widowControl/>
        <w:spacing w:after="0" w:line="240" w:lineRule="auto"/>
        <w:rPr>
          <w:rFonts w:ascii="Times New Roman" w:eastAsia="宋体" w:hAnsi="Times New Roman" w:cs="Times New Roman"/>
          <w:kern w:val="0"/>
          <w:sz w:val="24"/>
          <w14:ligatures w14:val="none"/>
        </w:rPr>
      </w:pPr>
    </w:p>
    <w:p w14:paraId="318F9E31" w14:textId="0E2A7D15" w:rsidR="001215CA" w:rsidRPr="00E04E55" w:rsidRDefault="001215CA" w:rsidP="001215CA">
      <w:pPr>
        <w:widowControl/>
        <w:spacing w:after="0" w:line="240" w:lineRule="auto"/>
        <w:rPr>
          <w:rFonts w:ascii="Times New Roman" w:eastAsia="宋体" w:hAnsi="Times New Roman" w:cs="Times New Roman"/>
          <w:kern w:val="0"/>
          <w:sz w:val="24"/>
          <w14:ligatures w14:val="none"/>
        </w:rPr>
      </w:pPr>
      <w:del w:id="380" w:author="S Cook PhD" w:date="2025-08-06T17:33:00Z" w16du:dateUtc="2025-08-06T21:33:00Z">
        <w:r w:rsidRPr="00E04E55" w:rsidDel="00D1648E">
          <w:rPr>
            <w:rFonts w:ascii="Times New Roman" w:eastAsia="宋体" w:hAnsi="Times New Roman" w:cs="Times New Roman"/>
            <w:color w:val="000000"/>
            <w:kern w:val="0"/>
            <w:szCs w:val="22"/>
            <w14:ligatures w14:val="none"/>
          </w:rPr>
          <w:delText>Each company, d</w:delText>
        </w:r>
      </w:del>
      <w:ins w:id="381" w:author="S Cook PhD" w:date="2025-08-06T17:33:00Z" w16du:dateUtc="2025-08-06T21:33:00Z">
        <w:r w:rsidR="00D1648E">
          <w:rPr>
            <w:rFonts w:ascii="Times New Roman" w:eastAsia="宋体" w:hAnsi="Times New Roman" w:cs="Times New Roman"/>
            <w:color w:val="000000"/>
            <w:kern w:val="0"/>
            <w:szCs w:val="22"/>
            <w14:ligatures w14:val="none"/>
          </w:rPr>
          <w:t>D</w:t>
        </w:r>
      </w:ins>
      <w:r w:rsidRPr="00E04E55">
        <w:rPr>
          <w:rFonts w:ascii="Times New Roman" w:eastAsia="宋体" w:hAnsi="Times New Roman" w:cs="Times New Roman"/>
          <w:color w:val="000000"/>
          <w:kern w:val="0"/>
          <w:szCs w:val="22"/>
          <w14:ligatures w14:val="none"/>
        </w:rPr>
        <w:t xml:space="preserve">espite similar market capitalizations, </w:t>
      </w:r>
      <w:ins w:id="382" w:author="S Cook PhD" w:date="2025-08-06T17:34:00Z" w16du:dateUtc="2025-08-06T21:34:00Z">
        <w:r w:rsidR="00D1648E">
          <w:rPr>
            <w:rFonts w:ascii="Times New Roman" w:eastAsia="宋体" w:hAnsi="Times New Roman" w:cs="Times New Roman"/>
            <w:color w:val="000000"/>
            <w:kern w:val="0"/>
            <w:szCs w:val="22"/>
            <w14:ligatures w14:val="none"/>
          </w:rPr>
          <w:t xml:space="preserve">each company </w:t>
        </w:r>
      </w:ins>
      <w:r w:rsidRPr="00E04E55">
        <w:rPr>
          <w:rFonts w:ascii="Times New Roman" w:eastAsia="宋体" w:hAnsi="Times New Roman" w:cs="Times New Roman"/>
          <w:color w:val="000000"/>
          <w:kern w:val="0"/>
          <w:szCs w:val="22"/>
          <w14:ligatures w14:val="none"/>
        </w:rPr>
        <w:t xml:space="preserve">operates a distinct business model and </w:t>
      </w:r>
      <w:del w:id="383" w:author="S Cook PhD" w:date="2025-08-06T17:34:00Z" w16du:dateUtc="2025-08-06T21:34:00Z">
        <w:r w:rsidRPr="00E04E55" w:rsidDel="00D1648E">
          <w:rPr>
            <w:rFonts w:ascii="Times New Roman" w:eastAsia="宋体" w:hAnsi="Times New Roman" w:cs="Times New Roman"/>
            <w:color w:val="000000"/>
            <w:kern w:val="0"/>
            <w:szCs w:val="22"/>
            <w14:ligatures w14:val="none"/>
          </w:rPr>
          <w:delText xml:space="preserve">exhibits </w:delText>
        </w:r>
      </w:del>
      <w:ins w:id="384" w:author="S Cook PhD" w:date="2025-08-06T17:34:00Z" w16du:dateUtc="2025-08-06T21:34:00Z">
        <w:r w:rsidR="00D1648E">
          <w:rPr>
            <w:rFonts w:ascii="Times New Roman" w:eastAsia="宋体" w:hAnsi="Times New Roman" w:cs="Times New Roman"/>
            <w:color w:val="000000"/>
            <w:kern w:val="0"/>
            <w:szCs w:val="22"/>
            <w14:ligatures w14:val="none"/>
          </w:rPr>
          <w:t>has</w:t>
        </w:r>
        <w:r w:rsidR="00D1648E" w:rsidRPr="00E04E55">
          <w:rPr>
            <w:rFonts w:ascii="Times New Roman" w:eastAsia="宋体" w:hAnsi="Times New Roman" w:cs="Times New Roman"/>
            <w:color w:val="000000"/>
            <w:kern w:val="0"/>
            <w:szCs w:val="22"/>
            <w14:ligatures w14:val="none"/>
          </w:rPr>
          <w:t xml:space="preserve"> </w:t>
        </w:r>
      </w:ins>
      <w:r w:rsidRPr="00E04E55">
        <w:rPr>
          <w:rFonts w:ascii="Times New Roman" w:eastAsia="宋体" w:hAnsi="Times New Roman" w:cs="Times New Roman"/>
          <w:color w:val="000000"/>
          <w:kern w:val="0"/>
          <w:szCs w:val="22"/>
          <w14:ligatures w14:val="none"/>
        </w:rPr>
        <w:t>a unique financial profile.</w:t>
      </w:r>
    </w:p>
    <w:p w14:paraId="6DB497F0" w14:textId="77777777" w:rsidR="001215CA" w:rsidRPr="00E04E55" w:rsidRDefault="001215CA" w:rsidP="001215CA">
      <w:pPr>
        <w:widowControl/>
        <w:spacing w:after="0" w:line="240" w:lineRule="auto"/>
        <w:rPr>
          <w:rFonts w:ascii="Times New Roman" w:eastAsia="宋体" w:hAnsi="Times New Roman" w:cs="Times New Roman"/>
          <w:kern w:val="0"/>
          <w:sz w:val="24"/>
          <w14:ligatures w14:val="none"/>
        </w:rPr>
      </w:pPr>
    </w:p>
    <w:p w14:paraId="4435BFBC" w14:textId="55828FEA" w:rsidR="001215CA" w:rsidRPr="00E04E55" w:rsidRDefault="001215CA" w:rsidP="001215CA">
      <w:pPr>
        <w:widowControl/>
        <w:spacing w:after="0" w:line="240" w:lineRule="auto"/>
        <w:rPr>
          <w:rFonts w:ascii="Times New Roman" w:eastAsia="宋体" w:hAnsi="Times New Roman" w:cs="Times New Roman"/>
          <w:kern w:val="0"/>
          <w:sz w:val="24"/>
          <w14:ligatures w14:val="none"/>
        </w:rPr>
      </w:pPr>
      <w:commentRangeStart w:id="385"/>
      <w:r w:rsidRPr="00E04E55">
        <w:rPr>
          <w:rFonts w:ascii="Times New Roman" w:eastAsia="宋体" w:hAnsi="Times New Roman" w:cs="Times New Roman"/>
          <w:b/>
          <w:bCs/>
          <w:color w:val="000000"/>
          <w:kern w:val="0"/>
          <w:szCs w:val="22"/>
          <w14:ligatures w14:val="none"/>
        </w:rPr>
        <w:t xml:space="preserve">Kforce Inc. </w:t>
      </w:r>
      <w:commentRangeEnd w:id="385"/>
      <w:r w:rsidR="00D1648E">
        <w:rPr>
          <w:rStyle w:val="af0"/>
        </w:rPr>
        <w:commentReference w:id="385"/>
      </w:r>
      <w:del w:id="386" w:author="S Cook PhD" w:date="2025-08-06T17:34:00Z" w16du:dateUtc="2025-08-06T21:34:00Z">
        <w:r w:rsidRPr="00E04E55" w:rsidDel="00D1648E">
          <w:rPr>
            <w:rFonts w:ascii="Times New Roman" w:eastAsia="宋体" w:hAnsi="Times New Roman" w:cs="Times New Roman"/>
            <w:b/>
            <w:bCs/>
            <w:color w:val="000000"/>
            <w:kern w:val="0"/>
            <w:szCs w:val="22"/>
            <w14:ligatures w14:val="none"/>
          </w:rPr>
          <w:delText>(KFRC)</w:delText>
        </w:r>
        <w:r w:rsidRPr="00E04E55" w:rsidDel="00D1648E">
          <w:rPr>
            <w:rFonts w:ascii="Times New Roman" w:eastAsia="宋体" w:hAnsi="Times New Roman" w:cs="Times New Roman"/>
            <w:color w:val="000000"/>
            <w:kern w:val="0"/>
            <w:szCs w:val="22"/>
            <w14:ligatures w14:val="none"/>
          </w:rPr>
          <w:delText xml:space="preserve"> </w:delText>
        </w:r>
      </w:del>
      <w:r w:rsidRPr="00E04E55">
        <w:rPr>
          <w:rFonts w:ascii="Times New Roman" w:eastAsia="宋体" w:hAnsi="Times New Roman" w:cs="Times New Roman"/>
          <w:color w:val="000000"/>
          <w:kern w:val="0"/>
          <w:szCs w:val="22"/>
          <w14:ligatures w14:val="none"/>
        </w:rPr>
        <w:t xml:space="preserve">is a professional staffing firm focused on the </w:t>
      </w:r>
      <w:commentRangeStart w:id="387"/>
      <w:r w:rsidRPr="00E04E55">
        <w:rPr>
          <w:rFonts w:ascii="Times New Roman" w:eastAsia="宋体" w:hAnsi="Times New Roman" w:cs="Times New Roman"/>
          <w:color w:val="000000"/>
          <w:kern w:val="0"/>
          <w:szCs w:val="22"/>
          <w14:ligatures w14:val="none"/>
        </w:rPr>
        <w:t xml:space="preserve">technology and finance </w:t>
      </w:r>
      <w:del w:id="388" w:author="S Cook PhD" w:date="2025-08-06T17:47:00Z" w16du:dateUtc="2025-08-06T21:47:00Z">
        <w:r w:rsidRPr="00E04E55" w:rsidDel="0020047A">
          <w:rPr>
            <w:rFonts w:ascii="Times New Roman" w:eastAsia="宋体" w:hAnsi="Times New Roman" w:cs="Times New Roman"/>
            <w:color w:val="000000"/>
            <w:kern w:val="0"/>
            <w:szCs w:val="22"/>
            <w14:ligatures w14:val="none"/>
          </w:rPr>
          <w:delText xml:space="preserve">&amp; </w:delText>
        </w:r>
      </w:del>
      <w:ins w:id="389" w:author="S Cook PhD" w:date="2025-08-06T17:47:00Z" w16du:dateUtc="2025-08-06T21:47:00Z">
        <w:r w:rsidR="0020047A">
          <w:rPr>
            <w:rFonts w:ascii="Times New Roman" w:eastAsia="宋体" w:hAnsi="Times New Roman" w:cs="Times New Roman"/>
            <w:color w:val="000000"/>
            <w:kern w:val="0"/>
            <w:szCs w:val="22"/>
            <w14:ligatures w14:val="none"/>
          </w:rPr>
          <w:t>and</w:t>
        </w:r>
        <w:r w:rsidR="0020047A" w:rsidRPr="00E04E55">
          <w:rPr>
            <w:rFonts w:ascii="Times New Roman" w:eastAsia="宋体" w:hAnsi="Times New Roman" w:cs="Times New Roman"/>
            <w:color w:val="000000"/>
            <w:kern w:val="0"/>
            <w:szCs w:val="22"/>
            <w14:ligatures w14:val="none"/>
          </w:rPr>
          <w:t xml:space="preserve"> </w:t>
        </w:r>
      </w:ins>
      <w:ins w:id="390" w:author="S Cook PhD" w:date="2025-08-06T17:49:00Z" w16du:dateUtc="2025-08-06T21:49:00Z">
        <w:r w:rsidR="00646908">
          <w:rPr>
            <w:rFonts w:ascii="Times New Roman" w:eastAsia="宋体" w:hAnsi="Times New Roman" w:cs="Times New Roman"/>
            <w:color w:val="000000"/>
            <w:kern w:val="0"/>
            <w:szCs w:val="22"/>
            <w14:ligatures w14:val="none"/>
          </w:rPr>
          <w:t xml:space="preserve">the </w:t>
        </w:r>
      </w:ins>
      <w:commentRangeEnd w:id="387"/>
      <w:ins w:id="391" w:author="S Cook PhD" w:date="2025-08-06T17:55:00Z" w16du:dateUtc="2025-08-06T21:55:00Z">
        <w:r w:rsidR="00646908">
          <w:rPr>
            <w:rStyle w:val="af0"/>
          </w:rPr>
          <w:commentReference w:id="387"/>
        </w:r>
      </w:ins>
      <w:r w:rsidRPr="00E04E55">
        <w:rPr>
          <w:rFonts w:ascii="Times New Roman" w:eastAsia="宋体" w:hAnsi="Times New Roman" w:cs="Times New Roman"/>
          <w:color w:val="000000"/>
          <w:kern w:val="0"/>
          <w:szCs w:val="22"/>
          <w14:ligatures w14:val="none"/>
        </w:rPr>
        <w:t xml:space="preserve">accounting sectors. </w:t>
      </w:r>
      <w:ins w:id="392" w:author="S Cook PhD" w:date="2025-08-06T17:48:00Z" w16du:dateUtc="2025-08-06T21:48:00Z">
        <w:r w:rsidR="0020047A">
          <w:rPr>
            <w:rFonts w:ascii="Times New Roman" w:eastAsia="宋体" w:hAnsi="Times New Roman" w:cs="Times New Roman"/>
            <w:color w:val="000000"/>
            <w:kern w:val="0"/>
            <w:szCs w:val="22"/>
            <w14:ligatures w14:val="none"/>
          </w:rPr>
          <w:t>T</w:t>
        </w:r>
      </w:ins>
      <w:del w:id="393" w:author="S Cook PhD" w:date="2025-08-06T17:48:00Z" w16du:dateUtc="2025-08-06T21:48:00Z">
        <w:r w:rsidRPr="00E04E55" w:rsidDel="0020047A">
          <w:rPr>
            <w:rFonts w:ascii="Times New Roman" w:eastAsia="宋体" w:hAnsi="Times New Roman" w:cs="Times New Roman"/>
            <w:color w:val="000000"/>
            <w:kern w:val="0"/>
            <w:szCs w:val="22"/>
            <w14:ligatures w14:val="none"/>
          </w:rPr>
          <w:delText>Wit</w:delText>
        </w:r>
      </w:del>
      <w:del w:id="394" w:author="S Cook PhD" w:date="2025-08-06T17:47:00Z" w16du:dateUtc="2025-08-06T21:47:00Z">
        <w:r w:rsidRPr="00E04E55" w:rsidDel="0020047A">
          <w:rPr>
            <w:rFonts w:ascii="Times New Roman" w:eastAsia="宋体" w:hAnsi="Times New Roman" w:cs="Times New Roman"/>
            <w:color w:val="000000"/>
            <w:kern w:val="0"/>
            <w:szCs w:val="22"/>
            <w14:ligatures w14:val="none"/>
          </w:rPr>
          <w:delText>h t</w:delText>
        </w:r>
      </w:del>
      <w:r w:rsidRPr="00E04E55">
        <w:rPr>
          <w:rFonts w:ascii="Times New Roman" w:eastAsia="宋体" w:hAnsi="Times New Roman" w:cs="Times New Roman"/>
          <w:color w:val="000000"/>
          <w:kern w:val="0"/>
          <w:szCs w:val="22"/>
          <w14:ligatures w14:val="none"/>
        </w:rPr>
        <w:t>echnology services account</w:t>
      </w:r>
      <w:del w:id="395" w:author="S Cook PhD" w:date="2025-08-06T17:48:00Z" w16du:dateUtc="2025-08-06T21:48:00Z">
        <w:r w:rsidRPr="00E04E55" w:rsidDel="0020047A">
          <w:rPr>
            <w:rFonts w:ascii="Times New Roman" w:eastAsia="宋体" w:hAnsi="Times New Roman" w:cs="Times New Roman"/>
            <w:color w:val="000000"/>
            <w:kern w:val="0"/>
            <w:szCs w:val="22"/>
            <w14:ligatures w14:val="none"/>
          </w:rPr>
          <w:delText>ing</w:delText>
        </w:r>
      </w:del>
      <w:r w:rsidRPr="00E04E55">
        <w:rPr>
          <w:rFonts w:ascii="Times New Roman" w:eastAsia="宋体" w:hAnsi="Times New Roman" w:cs="Times New Roman"/>
          <w:color w:val="000000"/>
          <w:kern w:val="0"/>
          <w:szCs w:val="22"/>
          <w14:ligatures w14:val="none"/>
        </w:rPr>
        <w:t xml:space="preserve"> for over 90% of</w:t>
      </w:r>
      <w:del w:id="396" w:author="S Cook PhD" w:date="2025-08-06T17:48:00Z" w16du:dateUtc="2025-08-06T21:48:00Z">
        <w:r w:rsidRPr="00E04E55" w:rsidDel="0020047A">
          <w:rPr>
            <w:rFonts w:ascii="Times New Roman" w:eastAsia="宋体" w:hAnsi="Times New Roman" w:cs="Times New Roman"/>
            <w:color w:val="000000"/>
            <w:kern w:val="0"/>
            <w:szCs w:val="22"/>
            <w14:ligatures w14:val="none"/>
          </w:rPr>
          <w:delText xml:space="preserve"> its</w:delText>
        </w:r>
      </w:del>
      <w:ins w:id="397" w:author="S Cook PhD" w:date="2025-08-06T17:48:00Z" w16du:dateUtc="2025-08-06T21:48:00Z">
        <w:r w:rsidR="0020047A">
          <w:rPr>
            <w:rFonts w:ascii="Times New Roman" w:eastAsia="宋体" w:hAnsi="Times New Roman" w:cs="Times New Roman"/>
            <w:color w:val="000000"/>
            <w:kern w:val="0"/>
            <w:szCs w:val="22"/>
            <w14:ligatures w14:val="none"/>
          </w:rPr>
          <w:t xml:space="preserve"> the company’s</w:t>
        </w:r>
      </w:ins>
      <w:r w:rsidRPr="00E04E55">
        <w:rPr>
          <w:rFonts w:ascii="Times New Roman" w:eastAsia="宋体" w:hAnsi="Times New Roman" w:cs="Times New Roman"/>
          <w:color w:val="000000"/>
          <w:kern w:val="0"/>
          <w:szCs w:val="22"/>
          <w14:ligatures w14:val="none"/>
        </w:rPr>
        <w:t xml:space="preserve"> business</w:t>
      </w:r>
      <w:del w:id="398" w:author="S Cook PhD" w:date="2025-08-06T17:48:00Z" w16du:dateUtc="2025-08-06T21:48:00Z">
        <w:r w:rsidRPr="00E04E55" w:rsidDel="0020047A">
          <w:rPr>
            <w:rFonts w:ascii="Times New Roman" w:eastAsia="宋体" w:hAnsi="Times New Roman" w:cs="Times New Roman"/>
            <w:color w:val="000000"/>
            <w:kern w:val="0"/>
            <w:szCs w:val="22"/>
            <w14:ligatures w14:val="none"/>
          </w:rPr>
          <w:delText xml:space="preserve">, </w:delText>
        </w:r>
      </w:del>
      <w:ins w:id="399" w:author="S Cook PhD" w:date="2025-08-06T18:10:00Z" w16du:dateUtc="2025-08-06T22:10:00Z">
        <w:r w:rsidR="00BE53ED">
          <w:rPr>
            <w:rFonts w:ascii="Times New Roman" w:eastAsia="宋体" w:hAnsi="Times New Roman" w:cs="Times New Roman"/>
            <w:color w:val="000000"/>
            <w:kern w:val="0"/>
            <w:szCs w:val="22"/>
            <w14:ligatures w14:val="none"/>
          </w:rPr>
          <w:t>,</w:t>
        </w:r>
      </w:ins>
      <w:del w:id="400" w:author="S Cook PhD" w:date="2025-08-06T17:48:00Z" w16du:dateUtc="2025-08-06T21:48:00Z">
        <w:r w:rsidRPr="00E04E55" w:rsidDel="0020047A">
          <w:rPr>
            <w:rFonts w:ascii="Times New Roman" w:eastAsia="宋体" w:hAnsi="Times New Roman" w:cs="Times New Roman"/>
            <w:color w:val="000000"/>
            <w:kern w:val="0"/>
            <w:szCs w:val="22"/>
            <w14:ligatures w14:val="none"/>
          </w:rPr>
          <w:delText xml:space="preserve">Kforce’s </w:delText>
        </w:r>
      </w:del>
      <w:ins w:id="401" w:author="S Cook PhD" w:date="2025-08-06T17:48:00Z" w16du:dateUtc="2025-08-06T21:48:00Z">
        <w:r w:rsidR="0020047A">
          <w:rPr>
            <w:rFonts w:ascii="Times New Roman" w:eastAsia="宋体" w:hAnsi="Times New Roman" w:cs="Times New Roman"/>
            <w:color w:val="000000"/>
            <w:kern w:val="0"/>
            <w:szCs w:val="22"/>
            <w14:ligatures w14:val="none"/>
          </w:rPr>
          <w:t xml:space="preserve"> and </w:t>
        </w:r>
      </w:ins>
      <w:r w:rsidRPr="00E04E55">
        <w:rPr>
          <w:rFonts w:ascii="Times New Roman" w:eastAsia="宋体" w:hAnsi="Times New Roman" w:cs="Times New Roman"/>
          <w:color w:val="000000"/>
          <w:kern w:val="0"/>
          <w:szCs w:val="22"/>
          <w14:ligatures w14:val="none"/>
        </w:rPr>
        <w:t>performance</w:t>
      </w:r>
      <w:ins w:id="402" w:author="S Cook PhD" w:date="2025-08-06T18:11:00Z" w16du:dateUtc="2025-08-06T22:11:00Z">
        <w:r w:rsidR="008517B3">
          <w:rPr>
            <w:rFonts w:ascii="Times New Roman" w:eastAsia="宋体" w:hAnsi="Times New Roman" w:cs="Times New Roman"/>
            <w:color w:val="000000"/>
            <w:kern w:val="0"/>
            <w:szCs w:val="22"/>
            <w14:ligatures w14:val="none"/>
          </w:rPr>
          <w:t xml:space="preserve"> in this area</w:t>
        </w:r>
      </w:ins>
      <w:r w:rsidRPr="00E04E55">
        <w:rPr>
          <w:rFonts w:ascii="Times New Roman" w:eastAsia="宋体" w:hAnsi="Times New Roman" w:cs="Times New Roman"/>
          <w:color w:val="000000"/>
          <w:kern w:val="0"/>
          <w:szCs w:val="22"/>
          <w14:ligatures w14:val="none"/>
        </w:rPr>
        <w:t xml:space="preserve"> is a</w:t>
      </w:r>
      <w:del w:id="403" w:author="S Cook PhD" w:date="2025-08-06T17:48:00Z" w16du:dateUtc="2025-08-06T21:48:00Z">
        <w:r w:rsidRPr="00E04E55" w:rsidDel="0020047A">
          <w:rPr>
            <w:rFonts w:ascii="Times New Roman" w:eastAsia="宋体" w:hAnsi="Times New Roman" w:cs="Times New Roman"/>
            <w:color w:val="000000"/>
            <w:kern w:val="0"/>
            <w:szCs w:val="22"/>
            <w14:ligatures w14:val="none"/>
          </w:rPr>
          <w:delText xml:space="preserve"> direct</w:delText>
        </w:r>
      </w:del>
      <w:r w:rsidRPr="00E04E55">
        <w:rPr>
          <w:rFonts w:ascii="Times New Roman" w:eastAsia="宋体" w:hAnsi="Times New Roman" w:cs="Times New Roman"/>
          <w:color w:val="000000"/>
          <w:kern w:val="0"/>
          <w:szCs w:val="22"/>
          <w14:ligatures w14:val="none"/>
        </w:rPr>
        <w:t xml:space="preserve"> barometer of corporate IT spending. The company is strategically shifting from traditional staffing toward</w:t>
      </w:r>
      <w:del w:id="404" w:author="S Cook PhD" w:date="2025-08-06T17:50:00Z" w16du:dateUtc="2025-08-06T21:50:00Z">
        <w:r w:rsidRPr="00E04E55" w:rsidDel="00646908">
          <w:rPr>
            <w:rFonts w:ascii="Times New Roman" w:eastAsia="宋体" w:hAnsi="Times New Roman" w:cs="Times New Roman"/>
            <w:color w:val="000000"/>
            <w:kern w:val="0"/>
            <w:szCs w:val="22"/>
            <w14:ligatures w14:val="none"/>
          </w:rPr>
          <w:delText>s</w:delText>
        </w:r>
      </w:del>
      <w:r w:rsidRPr="00E04E55">
        <w:rPr>
          <w:rFonts w:ascii="Times New Roman" w:eastAsia="宋体" w:hAnsi="Times New Roman" w:cs="Times New Roman"/>
          <w:color w:val="000000"/>
          <w:kern w:val="0"/>
          <w:szCs w:val="22"/>
          <w14:ligatures w14:val="none"/>
        </w:rPr>
        <w:t xml:space="preserve"> higher-margin managed teams and project solutions.</w:t>
      </w:r>
    </w:p>
    <w:p w14:paraId="5D095833" w14:textId="77777777" w:rsidR="001215CA" w:rsidRPr="00E04E55" w:rsidRDefault="001215CA" w:rsidP="001215CA">
      <w:pPr>
        <w:widowControl/>
        <w:spacing w:after="0" w:line="240" w:lineRule="auto"/>
        <w:rPr>
          <w:rFonts w:ascii="Times New Roman" w:eastAsia="宋体" w:hAnsi="Times New Roman" w:cs="Times New Roman"/>
          <w:kern w:val="0"/>
          <w:sz w:val="24"/>
          <w14:ligatures w14:val="none"/>
        </w:rPr>
      </w:pPr>
    </w:p>
    <w:p w14:paraId="4A89929D" w14:textId="5E5AAB93" w:rsidR="001215CA" w:rsidRPr="00E04E55" w:rsidRDefault="001215CA" w:rsidP="001215CA">
      <w:pPr>
        <w:widowControl/>
        <w:spacing w:after="0" w:line="240" w:lineRule="auto"/>
        <w:rPr>
          <w:rFonts w:ascii="Times New Roman" w:eastAsia="宋体" w:hAnsi="Times New Roman" w:cs="Times New Roman"/>
          <w:kern w:val="0"/>
          <w:sz w:val="24"/>
          <w14:ligatures w14:val="none"/>
        </w:rPr>
      </w:pPr>
      <w:r w:rsidRPr="00E04E55">
        <w:rPr>
          <w:rFonts w:ascii="Times New Roman" w:eastAsia="宋体" w:hAnsi="Times New Roman" w:cs="Times New Roman"/>
          <w:b/>
          <w:bCs/>
          <w:color w:val="000000"/>
          <w:kern w:val="0"/>
          <w:szCs w:val="22"/>
          <w14:ligatures w14:val="none"/>
        </w:rPr>
        <w:t xml:space="preserve">Heidrick &amp; Struggles International, Inc. </w:t>
      </w:r>
      <w:del w:id="405" w:author="S Cook PhD" w:date="2025-08-06T17:34:00Z" w16du:dateUtc="2025-08-06T21:34:00Z">
        <w:r w:rsidRPr="00E04E55" w:rsidDel="00D1648E">
          <w:rPr>
            <w:rFonts w:ascii="Times New Roman" w:eastAsia="宋体" w:hAnsi="Times New Roman" w:cs="Times New Roman"/>
            <w:b/>
            <w:bCs/>
            <w:color w:val="000000"/>
            <w:kern w:val="0"/>
            <w:szCs w:val="22"/>
            <w14:ligatures w14:val="none"/>
          </w:rPr>
          <w:delText>(HSII)</w:delText>
        </w:r>
        <w:r w:rsidRPr="00E04E55" w:rsidDel="00D1648E">
          <w:rPr>
            <w:rFonts w:ascii="Times New Roman" w:eastAsia="宋体" w:hAnsi="Times New Roman" w:cs="Times New Roman"/>
            <w:color w:val="000000"/>
            <w:kern w:val="0"/>
            <w:szCs w:val="22"/>
            <w14:ligatures w14:val="none"/>
          </w:rPr>
          <w:delText xml:space="preserve"> </w:delText>
        </w:r>
      </w:del>
      <w:r w:rsidRPr="00E04E55">
        <w:rPr>
          <w:rFonts w:ascii="Times New Roman" w:eastAsia="宋体" w:hAnsi="Times New Roman" w:cs="Times New Roman"/>
          <w:color w:val="000000"/>
          <w:kern w:val="0"/>
          <w:szCs w:val="22"/>
          <w14:ligatures w14:val="none"/>
        </w:rPr>
        <w:t>is a premier leadership advisory firm. Its core business is high-end executive search for C-suite and board</w:t>
      </w:r>
      <w:del w:id="406" w:author="S Cook PhD" w:date="2025-08-06T17:56:00Z" w16du:dateUtc="2025-08-06T21:56:00Z">
        <w:r w:rsidRPr="00E04E55" w:rsidDel="00646908">
          <w:rPr>
            <w:rFonts w:ascii="Times New Roman" w:eastAsia="宋体" w:hAnsi="Times New Roman" w:cs="Times New Roman"/>
            <w:color w:val="000000"/>
            <w:kern w:val="0"/>
            <w:szCs w:val="22"/>
            <w14:ligatures w14:val="none"/>
          </w:rPr>
          <w:delText>-level</w:delText>
        </w:r>
      </w:del>
      <w:r w:rsidRPr="00E04E55">
        <w:rPr>
          <w:rFonts w:ascii="Times New Roman" w:eastAsia="宋体" w:hAnsi="Times New Roman" w:cs="Times New Roman"/>
          <w:color w:val="000000"/>
          <w:kern w:val="0"/>
          <w:szCs w:val="22"/>
          <w14:ligatures w14:val="none"/>
        </w:rPr>
        <w:t xml:space="preserve"> roles. </w:t>
      </w:r>
      <w:del w:id="407" w:author="S Cook PhD" w:date="2025-08-06T17:39:00Z" w16du:dateUtc="2025-08-06T21:39:00Z">
        <w:r w:rsidRPr="00E04E55" w:rsidDel="00D1648E">
          <w:rPr>
            <w:rFonts w:ascii="Times New Roman" w:eastAsia="宋体" w:hAnsi="Times New Roman" w:cs="Times New Roman"/>
            <w:color w:val="000000"/>
            <w:kern w:val="0"/>
            <w:szCs w:val="22"/>
            <w14:ligatures w14:val="none"/>
          </w:rPr>
          <w:delText>To complement this, t</w:delText>
        </w:r>
      </w:del>
      <w:ins w:id="408" w:author="S Cook PhD" w:date="2025-08-06T17:39:00Z" w16du:dateUtc="2025-08-06T21:39:00Z">
        <w:r w:rsidR="00D1648E">
          <w:rPr>
            <w:rFonts w:ascii="Times New Roman" w:eastAsia="宋体" w:hAnsi="Times New Roman" w:cs="Times New Roman"/>
            <w:color w:val="000000"/>
            <w:kern w:val="0"/>
            <w:szCs w:val="22"/>
            <w14:ligatures w14:val="none"/>
          </w:rPr>
          <w:t>T</w:t>
        </w:r>
      </w:ins>
      <w:r w:rsidRPr="00E04E55">
        <w:rPr>
          <w:rFonts w:ascii="Times New Roman" w:eastAsia="宋体" w:hAnsi="Times New Roman" w:cs="Times New Roman"/>
          <w:color w:val="000000"/>
          <w:kern w:val="0"/>
          <w:szCs w:val="22"/>
          <w14:ligatures w14:val="none"/>
        </w:rPr>
        <w:t xml:space="preserve">he company is </w:t>
      </w:r>
      <w:ins w:id="409" w:author="S Cook PhD" w:date="2025-08-06T17:39:00Z" w16du:dateUtc="2025-08-06T21:39:00Z">
        <w:r w:rsidR="00D1648E">
          <w:rPr>
            <w:rFonts w:ascii="Times New Roman" w:eastAsia="宋体" w:hAnsi="Times New Roman" w:cs="Times New Roman"/>
            <w:color w:val="000000"/>
            <w:kern w:val="0"/>
            <w:szCs w:val="22"/>
            <w14:ligatures w14:val="none"/>
          </w:rPr>
          <w:t xml:space="preserve">also </w:t>
        </w:r>
      </w:ins>
      <w:ins w:id="410" w:author="S Cook PhD" w:date="2025-08-06T17:40:00Z" w16du:dateUtc="2025-08-06T21:40:00Z">
        <w:r w:rsidR="0020047A" w:rsidRPr="00E04E55">
          <w:rPr>
            <w:rFonts w:ascii="Times New Roman" w:eastAsia="宋体" w:hAnsi="Times New Roman" w:cs="Times New Roman"/>
            <w:color w:val="000000"/>
            <w:kern w:val="0"/>
            <w:szCs w:val="22"/>
            <w14:ligatures w14:val="none"/>
          </w:rPr>
          <w:t xml:space="preserve">leveraging its prestigious brand </w:t>
        </w:r>
        <w:r w:rsidR="0020047A">
          <w:rPr>
            <w:rFonts w:ascii="Times New Roman" w:eastAsia="宋体" w:hAnsi="Times New Roman" w:cs="Times New Roman"/>
            <w:color w:val="000000"/>
            <w:kern w:val="0"/>
            <w:szCs w:val="22"/>
            <w14:ligatures w14:val="none"/>
          </w:rPr>
          <w:t xml:space="preserve">to </w:t>
        </w:r>
      </w:ins>
      <w:r w:rsidRPr="00E04E55">
        <w:rPr>
          <w:rFonts w:ascii="Times New Roman" w:eastAsia="宋体" w:hAnsi="Times New Roman" w:cs="Times New Roman"/>
          <w:color w:val="000000"/>
          <w:kern w:val="0"/>
          <w:szCs w:val="22"/>
          <w14:ligatures w14:val="none"/>
        </w:rPr>
        <w:t>successfully diversify</w:t>
      </w:r>
      <w:del w:id="411" w:author="S Cook PhD" w:date="2025-08-06T17:40:00Z" w16du:dateUtc="2025-08-06T21:40:00Z">
        <w:r w:rsidRPr="00E04E55" w:rsidDel="0020047A">
          <w:rPr>
            <w:rFonts w:ascii="Times New Roman" w:eastAsia="宋体" w:hAnsi="Times New Roman" w:cs="Times New Roman"/>
            <w:color w:val="000000"/>
            <w:kern w:val="0"/>
            <w:szCs w:val="22"/>
            <w14:ligatures w14:val="none"/>
          </w:rPr>
          <w:delText>ing</w:delText>
        </w:r>
      </w:del>
      <w:r w:rsidRPr="00E04E55">
        <w:rPr>
          <w:rFonts w:ascii="Times New Roman" w:eastAsia="宋体" w:hAnsi="Times New Roman" w:cs="Times New Roman"/>
          <w:color w:val="000000"/>
          <w:kern w:val="0"/>
          <w:szCs w:val="22"/>
          <w14:ligatures w14:val="none"/>
        </w:rPr>
        <w:t xml:space="preserve"> into </w:t>
      </w:r>
      <w:del w:id="412" w:author="S Cook PhD" w:date="2025-08-06T17:39:00Z" w16du:dateUtc="2025-08-06T21:39:00Z">
        <w:r w:rsidRPr="00E04E55" w:rsidDel="0020047A">
          <w:rPr>
            <w:rFonts w:ascii="Times New Roman" w:eastAsia="宋体" w:hAnsi="Times New Roman" w:cs="Times New Roman"/>
            <w:color w:val="000000"/>
            <w:kern w:val="0"/>
            <w:szCs w:val="22"/>
            <w14:ligatures w14:val="none"/>
          </w:rPr>
          <w:delText xml:space="preserve">faster-growing </w:delText>
        </w:r>
      </w:del>
      <w:r w:rsidRPr="00E04E55">
        <w:rPr>
          <w:rFonts w:ascii="Times New Roman" w:eastAsia="宋体" w:hAnsi="Times New Roman" w:cs="Times New Roman"/>
          <w:color w:val="000000"/>
          <w:kern w:val="0"/>
          <w:szCs w:val="22"/>
          <w14:ligatures w14:val="none"/>
        </w:rPr>
        <w:t xml:space="preserve">areas </w:t>
      </w:r>
      <w:ins w:id="413" w:author="S Cook PhD" w:date="2025-08-06T17:39:00Z" w16du:dateUtc="2025-08-06T21:39:00Z">
        <w:r w:rsidR="0020047A">
          <w:rPr>
            <w:rFonts w:ascii="Times New Roman" w:eastAsia="宋体" w:hAnsi="Times New Roman" w:cs="Times New Roman"/>
            <w:color w:val="000000"/>
            <w:kern w:val="0"/>
            <w:szCs w:val="22"/>
            <w14:ligatures w14:val="none"/>
          </w:rPr>
          <w:t>experiencing rapid growth</w:t>
        </w:r>
      </w:ins>
      <w:ins w:id="414" w:author="S Cook PhD" w:date="2025-08-06T17:40:00Z" w16du:dateUtc="2025-08-06T21:40:00Z">
        <w:r w:rsidR="0020047A">
          <w:rPr>
            <w:rFonts w:ascii="Times New Roman" w:eastAsia="宋体" w:hAnsi="Times New Roman" w:cs="Times New Roman"/>
            <w:color w:val="000000"/>
            <w:kern w:val="0"/>
            <w:szCs w:val="22"/>
            <w14:ligatures w14:val="none"/>
          </w:rPr>
          <w:t>,</w:t>
        </w:r>
      </w:ins>
      <w:ins w:id="415" w:author="S Cook PhD" w:date="2025-08-06T17:39:00Z" w16du:dateUtc="2025-08-06T21:39:00Z">
        <w:r w:rsidR="0020047A">
          <w:rPr>
            <w:rFonts w:ascii="Times New Roman" w:eastAsia="宋体" w:hAnsi="Times New Roman" w:cs="Times New Roman"/>
            <w:color w:val="000000"/>
            <w:kern w:val="0"/>
            <w:szCs w:val="22"/>
            <w14:ligatures w14:val="none"/>
          </w:rPr>
          <w:t xml:space="preserve"> </w:t>
        </w:r>
      </w:ins>
      <w:r w:rsidRPr="00E04E55">
        <w:rPr>
          <w:rFonts w:ascii="Times New Roman" w:eastAsia="宋体" w:hAnsi="Times New Roman" w:cs="Times New Roman"/>
          <w:color w:val="000000"/>
          <w:kern w:val="0"/>
          <w:szCs w:val="22"/>
          <w14:ligatures w14:val="none"/>
        </w:rPr>
        <w:t>like on-demand executive talent and leadership consulting</w:t>
      </w:r>
      <w:del w:id="416" w:author="S Cook PhD" w:date="2025-08-06T17:40:00Z" w16du:dateUtc="2025-08-06T21:40:00Z">
        <w:r w:rsidRPr="00E04E55" w:rsidDel="0020047A">
          <w:rPr>
            <w:rFonts w:ascii="Times New Roman" w:eastAsia="宋体" w:hAnsi="Times New Roman" w:cs="Times New Roman"/>
            <w:color w:val="000000"/>
            <w:kern w:val="0"/>
            <w:szCs w:val="22"/>
            <w14:ligatures w14:val="none"/>
          </w:rPr>
          <w:delText>, leveraging its prestigious brand</w:delText>
        </w:r>
      </w:del>
      <w:r w:rsidRPr="00E04E55">
        <w:rPr>
          <w:rFonts w:ascii="Times New Roman" w:eastAsia="宋体" w:hAnsi="Times New Roman" w:cs="Times New Roman"/>
          <w:color w:val="000000"/>
          <w:kern w:val="0"/>
          <w:szCs w:val="22"/>
          <w14:ligatures w14:val="none"/>
        </w:rPr>
        <w:t>.</w:t>
      </w:r>
    </w:p>
    <w:p w14:paraId="1ACA7511" w14:textId="77777777" w:rsidR="001215CA" w:rsidRPr="00E04E55" w:rsidRDefault="001215CA" w:rsidP="001215CA">
      <w:pPr>
        <w:widowControl/>
        <w:spacing w:after="0" w:line="240" w:lineRule="auto"/>
        <w:rPr>
          <w:rFonts w:ascii="Times New Roman" w:eastAsia="宋体" w:hAnsi="Times New Roman" w:cs="Times New Roman"/>
          <w:kern w:val="0"/>
          <w:sz w:val="24"/>
          <w14:ligatures w14:val="none"/>
        </w:rPr>
      </w:pPr>
    </w:p>
    <w:p w14:paraId="63F9D375" w14:textId="53ED56C2" w:rsidR="001215CA" w:rsidRPr="00E04E55" w:rsidRDefault="001215CA" w:rsidP="001215CA">
      <w:pPr>
        <w:widowControl/>
        <w:spacing w:after="0" w:line="240" w:lineRule="auto"/>
        <w:rPr>
          <w:rFonts w:ascii="Times New Roman" w:eastAsia="宋体" w:hAnsi="Times New Roman" w:cs="Times New Roman"/>
          <w:kern w:val="0"/>
          <w:sz w:val="24"/>
          <w14:ligatures w14:val="none"/>
        </w:rPr>
      </w:pPr>
      <w:r w:rsidRPr="00E04E55">
        <w:rPr>
          <w:rFonts w:ascii="Times New Roman" w:eastAsia="宋体" w:hAnsi="Times New Roman" w:cs="Times New Roman"/>
          <w:b/>
          <w:bCs/>
          <w:color w:val="000000"/>
          <w:kern w:val="0"/>
          <w:szCs w:val="22"/>
          <w14:ligatures w14:val="none"/>
        </w:rPr>
        <w:t xml:space="preserve">AMN Healthcare Services, Inc. </w:t>
      </w:r>
      <w:del w:id="417" w:author="S Cook PhD" w:date="2025-08-06T17:34:00Z" w16du:dateUtc="2025-08-06T21:34:00Z">
        <w:r w:rsidRPr="00E04E55" w:rsidDel="00D1648E">
          <w:rPr>
            <w:rFonts w:ascii="Times New Roman" w:eastAsia="宋体" w:hAnsi="Times New Roman" w:cs="Times New Roman"/>
            <w:b/>
            <w:bCs/>
            <w:color w:val="000000"/>
            <w:kern w:val="0"/>
            <w:szCs w:val="22"/>
            <w14:ligatures w14:val="none"/>
          </w:rPr>
          <w:delText>(AMN)</w:delText>
        </w:r>
        <w:r w:rsidRPr="00E04E55" w:rsidDel="00D1648E">
          <w:rPr>
            <w:rFonts w:ascii="Times New Roman" w:eastAsia="宋体" w:hAnsi="Times New Roman" w:cs="Times New Roman"/>
            <w:color w:val="000000"/>
            <w:kern w:val="0"/>
            <w:szCs w:val="22"/>
            <w14:ligatures w14:val="none"/>
          </w:rPr>
          <w:delText xml:space="preserve"> </w:delText>
        </w:r>
      </w:del>
      <w:r w:rsidRPr="00E04E55">
        <w:rPr>
          <w:rFonts w:ascii="Times New Roman" w:eastAsia="宋体" w:hAnsi="Times New Roman" w:cs="Times New Roman"/>
          <w:color w:val="000000"/>
          <w:kern w:val="0"/>
          <w:szCs w:val="22"/>
          <w14:ligatures w14:val="none"/>
        </w:rPr>
        <w:t xml:space="preserve">is the largest </w:t>
      </w:r>
      <w:ins w:id="418" w:author="S Cook PhD" w:date="2025-08-06T17:41:00Z" w16du:dateUtc="2025-08-06T21:41:00Z">
        <w:r w:rsidR="0020047A">
          <w:rPr>
            <w:rFonts w:ascii="Times New Roman" w:eastAsia="宋体" w:hAnsi="Times New Roman" w:cs="Times New Roman"/>
            <w:color w:val="000000"/>
            <w:kern w:val="0"/>
            <w:szCs w:val="22"/>
            <w14:ligatures w14:val="none"/>
          </w:rPr>
          <w:t xml:space="preserve">provider of </w:t>
        </w:r>
      </w:ins>
      <w:r w:rsidRPr="00E04E55">
        <w:rPr>
          <w:rFonts w:ascii="Times New Roman" w:eastAsia="宋体" w:hAnsi="Times New Roman" w:cs="Times New Roman"/>
          <w:color w:val="000000"/>
          <w:kern w:val="0"/>
          <w:szCs w:val="22"/>
          <w14:ligatures w14:val="none"/>
        </w:rPr>
        <w:t xml:space="preserve">healthcare-focused talent solutions </w:t>
      </w:r>
      <w:del w:id="419" w:author="S Cook PhD" w:date="2025-08-06T17:41:00Z" w16du:dateUtc="2025-08-06T21:41:00Z">
        <w:r w:rsidRPr="00E04E55" w:rsidDel="0020047A">
          <w:rPr>
            <w:rFonts w:ascii="Times New Roman" w:eastAsia="宋体" w:hAnsi="Times New Roman" w:cs="Times New Roman"/>
            <w:color w:val="000000"/>
            <w:kern w:val="0"/>
            <w:szCs w:val="22"/>
            <w14:ligatures w14:val="none"/>
          </w:rPr>
          <w:delText xml:space="preserve">provider </w:delText>
        </w:r>
      </w:del>
      <w:r w:rsidRPr="00E04E55">
        <w:rPr>
          <w:rFonts w:ascii="Times New Roman" w:eastAsia="宋体" w:hAnsi="Times New Roman" w:cs="Times New Roman"/>
          <w:color w:val="000000"/>
          <w:kern w:val="0"/>
          <w:szCs w:val="22"/>
          <w14:ligatures w14:val="none"/>
        </w:rPr>
        <w:t xml:space="preserve">in the </w:t>
      </w:r>
      <w:del w:id="420" w:author="S Cook PhD" w:date="2025-08-06T17:41:00Z" w16du:dateUtc="2025-08-06T21:41:00Z">
        <w:r w:rsidRPr="00E04E55" w:rsidDel="0020047A">
          <w:rPr>
            <w:rFonts w:ascii="Times New Roman" w:eastAsia="宋体" w:hAnsi="Times New Roman" w:cs="Times New Roman"/>
            <w:color w:val="000000"/>
            <w:kern w:val="0"/>
            <w:szCs w:val="22"/>
            <w14:ligatures w14:val="none"/>
          </w:rPr>
          <w:delText>U.S.</w:delText>
        </w:r>
      </w:del>
      <w:ins w:id="421" w:author="S Cook PhD" w:date="2025-08-06T17:41:00Z" w16du:dateUtc="2025-08-06T21:41:00Z">
        <w:r w:rsidR="0020047A">
          <w:rPr>
            <w:rFonts w:ascii="Times New Roman" w:eastAsia="宋体" w:hAnsi="Times New Roman" w:cs="Times New Roman"/>
            <w:color w:val="000000"/>
            <w:kern w:val="0"/>
            <w:szCs w:val="22"/>
            <w14:ligatures w14:val="none"/>
          </w:rPr>
          <w:t>United Sta</w:t>
        </w:r>
      </w:ins>
      <w:ins w:id="422" w:author="S Cook PhD" w:date="2025-08-06T17:42:00Z" w16du:dateUtc="2025-08-06T21:42:00Z">
        <w:r w:rsidR="0020047A">
          <w:rPr>
            <w:rFonts w:ascii="Times New Roman" w:eastAsia="宋体" w:hAnsi="Times New Roman" w:cs="Times New Roman"/>
            <w:color w:val="000000"/>
            <w:kern w:val="0"/>
            <w:szCs w:val="22"/>
            <w14:ligatures w14:val="none"/>
          </w:rPr>
          <w:t>t</w:t>
        </w:r>
      </w:ins>
      <w:ins w:id="423" w:author="S Cook PhD" w:date="2025-08-06T17:41:00Z" w16du:dateUtc="2025-08-06T21:41:00Z">
        <w:r w:rsidR="0020047A">
          <w:rPr>
            <w:rFonts w:ascii="Times New Roman" w:eastAsia="宋体" w:hAnsi="Times New Roman" w:cs="Times New Roman"/>
            <w:color w:val="000000"/>
            <w:kern w:val="0"/>
            <w:szCs w:val="22"/>
            <w14:ligatures w14:val="none"/>
          </w:rPr>
          <w:t>es</w:t>
        </w:r>
      </w:ins>
      <w:r w:rsidRPr="00E04E55">
        <w:rPr>
          <w:rFonts w:ascii="Times New Roman" w:eastAsia="宋体" w:hAnsi="Times New Roman" w:cs="Times New Roman"/>
          <w:color w:val="000000"/>
          <w:kern w:val="0"/>
          <w:szCs w:val="22"/>
          <w14:ligatures w14:val="none"/>
        </w:rPr>
        <w:t xml:space="preserve">. It offers a comprehensive, tech-enabled suite of services, including travel nursing, physician placement (locum tenens), and vendor management </w:t>
      </w:r>
      <w:commentRangeStart w:id="424"/>
      <w:r w:rsidRPr="00E04E55">
        <w:rPr>
          <w:rFonts w:ascii="Times New Roman" w:eastAsia="宋体" w:hAnsi="Times New Roman" w:cs="Times New Roman"/>
          <w:color w:val="000000"/>
          <w:kern w:val="0"/>
          <w:szCs w:val="22"/>
          <w14:ligatures w14:val="none"/>
        </w:rPr>
        <w:t>systems</w:t>
      </w:r>
      <w:commentRangeEnd w:id="424"/>
      <w:r w:rsidR="0020047A">
        <w:rPr>
          <w:rStyle w:val="af0"/>
        </w:rPr>
        <w:commentReference w:id="424"/>
      </w:r>
      <w:r w:rsidRPr="00E04E55">
        <w:rPr>
          <w:rFonts w:ascii="Times New Roman" w:eastAsia="宋体" w:hAnsi="Times New Roman" w:cs="Times New Roman"/>
          <w:color w:val="000000"/>
          <w:kern w:val="0"/>
          <w:szCs w:val="22"/>
          <w14:ligatures w14:val="none"/>
        </w:rPr>
        <w:t xml:space="preserve"> </w:t>
      </w:r>
      <w:del w:id="425" w:author="S Cook PhD" w:date="2025-08-06T17:41:00Z" w16du:dateUtc="2025-08-06T21:41:00Z">
        <w:r w:rsidRPr="00E04E55" w:rsidDel="0020047A">
          <w:rPr>
            <w:rFonts w:ascii="Times New Roman" w:eastAsia="宋体" w:hAnsi="Times New Roman" w:cs="Times New Roman"/>
            <w:color w:val="000000"/>
            <w:kern w:val="0"/>
            <w:szCs w:val="22"/>
            <w14:ligatures w14:val="none"/>
          </w:rPr>
          <w:delText xml:space="preserve">(VMS) </w:delText>
        </w:r>
      </w:del>
      <w:del w:id="426" w:author="S Cook PhD" w:date="2025-08-06T17:59:00Z" w16du:dateUtc="2025-08-06T21:59:00Z">
        <w:r w:rsidRPr="00E04E55" w:rsidDel="00646908">
          <w:rPr>
            <w:rFonts w:ascii="Times New Roman" w:eastAsia="宋体" w:hAnsi="Times New Roman" w:cs="Times New Roman"/>
            <w:color w:val="000000"/>
            <w:kern w:val="0"/>
            <w:szCs w:val="22"/>
            <w14:ligatures w14:val="none"/>
          </w:rPr>
          <w:delText>to manage the complex labor needs of</w:delText>
        </w:r>
      </w:del>
      <w:ins w:id="427" w:author="S Cook PhD" w:date="2025-08-06T17:59:00Z" w16du:dateUtc="2025-08-06T21:59:00Z">
        <w:r w:rsidR="00646908">
          <w:rPr>
            <w:rFonts w:ascii="Times New Roman" w:eastAsia="宋体" w:hAnsi="Times New Roman" w:cs="Times New Roman"/>
            <w:color w:val="000000"/>
            <w:kern w:val="0"/>
            <w:szCs w:val="22"/>
            <w14:ligatures w14:val="none"/>
          </w:rPr>
          <w:t>for</w:t>
        </w:r>
      </w:ins>
      <w:r w:rsidRPr="00E04E55">
        <w:rPr>
          <w:rFonts w:ascii="Times New Roman" w:eastAsia="宋体" w:hAnsi="Times New Roman" w:cs="Times New Roman"/>
          <w:color w:val="000000"/>
          <w:kern w:val="0"/>
          <w:szCs w:val="22"/>
          <w14:ligatures w14:val="none"/>
        </w:rPr>
        <w:t xml:space="preserve"> healthcare facilities.</w:t>
      </w:r>
    </w:p>
    <w:p w14:paraId="023217E2" w14:textId="77777777" w:rsidR="001215CA" w:rsidRPr="00E04E55" w:rsidRDefault="001215CA" w:rsidP="001215CA">
      <w:pPr>
        <w:widowControl/>
        <w:spacing w:after="0" w:line="240" w:lineRule="auto"/>
        <w:rPr>
          <w:rFonts w:ascii="Times New Roman" w:eastAsia="宋体" w:hAnsi="Times New Roman" w:cs="Times New Roman"/>
          <w:kern w:val="0"/>
          <w:sz w:val="24"/>
          <w14:ligatures w14:val="none"/>
        </w:rPr>
      </w:pPr>
    </w:p>
    <w:p w14:paraId="56CAED8D" w14:textId="705C14A7" w:rsidR="001215CA" w:rsidRPr="00E04E55" w:rsidRDefault="001215CA" w:rsidP="001215CA">
      <w:pPr>
        <w:widowControl/>
        <w:spacing w:after="0" w:line="240" w:lineRule="auto"/>
        <w:rPr>
          <w:rFonts w:ascii="Times New Roman" w:eastAsia="宋体" w:hAnsi="Times New Roman" w:cs="Times New Roman"/>
          <w:kern w:val="0"/>
          <w:sz w:val="24"/>
          <w14:ligatures w14:val="none"/>
        </w:rPr>
      </w:pPr>
      <w:r w:rsidRPr="00E04E55">
        <w:rPr>
          <w:rFonts w:ascii="Times New Roman" w:eastAsia="宋体" w:hAnsi="Times New Roman" w:cs="Times New Roman"/>
          <w:color w:val="000000"/>
          <w:kern w:val="0"/>
          <w:szCs w:val="22"/>
          <w14:ligatures w14:val="none"/>
        </w:rPr>
        <w:t>The data reveal</w:t>
      </w:r>
      <w:del w:id="428" w:author="S Cook PhD" w:date="2025-08-06T17:43:00Z" w16du:dateUtc="2025-08-06T21:43:00Z">
        <w:r w:rsidRPr="00E04E55" w:rsidDel="0020047A">
          <w:rPr>
            <w:rFonts w:ascii="Times New Roman" w:eastAsia="宋体" w:hAnsi="Times New Roman" w:cs="Times New Roman"/>
            <w:color w:val="000000"/>
            <w:kern w:val="0"/>
            <w:szCs w:val="22"/>
            <w14:ligatures w14:val="none"/>
          </w:rPr>
          <w:delText>s</w:delText>
        </w:r>
      </w:del>
      <w:r w:rsidRPr="00E04E55">
        <w:rPr>
          <w:rFonts w:ascii="Times New Roman" w:eastAsia="宋体" w:hAnsi="Times New Roman" w:cs="Times New Roman"/>
          <w:color w:val="000000"/>
          <w:kern w:val="0"/>
          <w:szCs w:val="22"/>
          <w14:ligatures w14:val="none"/>
        </w:rPr>
        <w:t xml:space="preserve"> </w:t>
      </w:r>
      <w:del w:id="429" w:author="S Cook PhD" w:date="2025-08-06T17:59:00Z" w16du:dateUtc="2025-08-06T21:59:00Z">
        <w:r w:rsidRPr="00E04E55" w:rsidDel="00646908">
          <w:rPr>
            <w:rFonts w:ascii="Times New Roman" w:eastAsia="宋体" w:hAnsi="Times New Roman" w:cs="Times New Roman"/>
            <w:color w:val="000000"/>
            <w:kern w:val="0"/>
            <w:szCs w:val="22"/>
            <w14:ligatures w14:val="none"/>
          </w:rPr>
          <w:delText xml:space="preserve">a </w:delText>
        </w:r>
      </w:del>
      <w:r w:rsidRPr="00E04E55">
        <w:rPr>
          <w:rFonts w:ascii="Times New Roman" w:eastAsia="宋体" w:hAnsi="Times New Roman" w:cs="Times New Roman"/>
          <w:color w:val="000000"/>
          <w:kern w:val="0"/>
          <w:szCs w:val="22"/>
          <w14:ligatures w14:val="none"/>
        </w:rPr>
        <w:t xml:space="preserve">stark </w:t>
      </w:r>
      <w:del w:id="430" w:author="S Cook PhD" w:date="2025-08-06T17:59:00Z" w16du:dateUtc="2025-08-06T21:59:00Z">
        <w:r w:rsidRPr="00E04E55" w:rsidDel="00646908">
          <w:rPr>
            <w:rFonts w:ascii="Times New Roman" w:eastAsia="宋体" w:hAnsi="Times New Roman" w:cs="Times New Roman"/>
            <w:color w:val="000000"/>
            <w:kern w:val="0"/>
            <w:szCs w:val="22"/>
            <w14:ligatures w14:val="none"/>
          </w:rPr>
          <w:delText>divergence</w:delText>
        </w:r>
      </w:del>
      <w:ins w:id="431" w:author="S Cook PhD" w:date="2025-08-06T17:59:00Z" w16du:dateUtc="2025-08-06T21:59:00Z">
        <w:r w:rsidR="00646908">
          <w:rPr>
            <w:rFonts w:ascii="Times New Roman" w:eastAsia="宋体" w:hAnsi="Times New Roman" w:cs="Times New Roman"/>
            <w:color w:val="000000"/>
            <w:kern w:val="0"/>
            <w:szCs w:val="22"/>
            <w14:ligatures w14:val="none"/>
          </w:rPr>
          <w:t xml:space="preserve">differences </w:t>
        </w:r>
      </w:ins>
      <w:ins w:id="432" w:author="S Cook PhD" w:date="2025-08-06T17:44:00Z" w16du:dateUtc="2025-08-06T21:44:00Z">
        <w:r w:rsidR="0020047A">
          <w:rPr>
            <w:rFonts w:ascii="Times New Roman" w:eastAsia="宋体" w:hAnsi="Times New Roman" w:cs="Times New Roman"/>
            <w:color w:val="000000"/>
            <w:kern w:val="0"/>
            <w:szCs w:val="22"/>
            <w14:ligatures w14:val="none"/>
          </w:rPr>
          <w:t>between the firms</w:t>
        </w:r>
      </w:ins>
      <w:r w:rsidRPr="00E04E55">
        <w:rPr>
          <w:rFonts w:ascii="Times New Roman" w:eastAsia="宋体" w:hAnsi="Times New Roman" w:cs="Times New Roman"/>
          <w:color w:val="000000"/>
          <w:kern w:val="0"/>
          <w:szCs w:val="22"/>
          <w14:ligatures w14:val="none"/>
        </w:rPr>
        <w:t xml:space="preserve">. </w:t>
      </w:r>
      <w:del w:id="433" w:author="S Cook PhD" w:date="2025-08-06T17:42:00Z" w16du:dateUtc="2025-08-06T21:42:00Z">
        <w:r w:rsidRPr="00E04E55" w:rsidDel="0020047A">
          <w:rPr>
            <w:rFonts w:ascii="Times New Roman" w:eastAsia="宋体" w:hAnsi="Times New Roman" w:cs="Times New Roman"/>
            <w:color w:val="000000"/>
            <w:kern w:val="0"/>
            <w:szCs w:val="22"/>
            <w14:ligatures w14:val="none"/>
          </w:rPr>
          <w:delText>AMN Healthcare, d</w:delText>
        </w:r>
      </w:del>
      <w:ins w:id="434" w:author="S Cook PhD" w:date="2025-08-06T17:42:00Z" w16du:dateUtc="2025-08-06T21:42:00Z">
        <w:r w:rsidR="0020047A">
          <w:rPr>
            <w:rFonts w:ascii="Times New Roman" w:eastAsia="宋体" w:hAnsi="Times New Roman" w:cs="Times New Roman"/>
            <w:color w:val="000000"/>
            <w:kern w:val="0"/>
            <w:szCs w:val="22"/>
            <w14:ligatures w14:val="none"/>
          </w:rPr>
          <w:t>D</w:t>
        </w:r>
      </w:ins>
      <w:r w:rsidRPr="00E04E55">
        <w:rPr>
          <w:rFonts w:ascii="Times New Roman" w:eastAsia="宋体" w:hAnsi="Times New Roman" w:cs="Times New Roman"/>
          <w:color w:val="000000"/>
          <w:kern w:val="0"/>
          <w:szCs w:val="22"/>
          <w14:ligatures w14:val="none"/>
        </w:rPr>
        <w:t xml:space="preserve">espite generating more than double Kforce’s revenue, </w:t>
      </w:r>
      <w:ins w:id="435" w:author="S Cook PhD" w:date="2025-08-06T17:42:00Z" w16du:dateUtc="2025-08-06T21:42:00Z">
        <w:r w:rsidR="0020047A" w:rsidRPr="00E04E55">
          <w:rPr>
            <w:rFonts w:ascii="Times New Roman" w:eastAsia="宋体" w:hAnsi="Times New Roman" w:cs="Times New Roman"/>
            <w:color w:val="000000"/>
            <w:kern w:val="0"/>
            <w:szCs w:val="22"/>
            <w14:ligatures w14:val="none"/>
          </w:rPr>
          <w:t xml:space="preserve">AMN Healthcare </w:t>
        </w:r>
      </w:ins>
      <w:r w:rsidRPr="00E04E55">
        <w:rPr>
          <w:rFonts w:ascii="Times New Roman" w:eastAsia="宋体" w:hAnsi="Times New Roman" w:cs="Times New Roman"/>
          <w:color w:val="000000"/>
          <w:kern w:val="0"/>
          <w:szCs w:val="22"/>
          <w14:ligatures w14:val="none"/>
        </w:rPr>
        <w:t xml:space="preserve">trades at a significant discount and posted a net loss for the year. This reflects market concern over </w:t>
      </w:r>
      <w:del w:id="436" w:author="S Cook PhD" w:date="2025-08-06T17:42:00Z" w16du:dateUtc="2025-08-06T21:42:00Z">
        <w:r w:rsidRPr="00E04E55" w:rsidDel="0020047A">
          <w:rPr>
            <w:rFonts w:ascii="Times New Roman" w:eastAsia="宋体" w:hAnsi="Times New Roman" w:cs="Times New Roman"/>
            <w:color w:val="000000"/>
            <w:kern w:val="0"/>
            <w:szCs w:val="22"/>
            <w14:ligatures w14:val="none"/>
          </w:rPr>
          <w:delText xml:space="preserve">its </w:delText>
        </w:r>
      </w:del>
      <w:ins w:id="437" w:author="S Cook PhD" w:date="2025-08-06T17:42:00Z" w16du:dateUtc="2025-08-06T21:42:00Z">
        <w:r w:rsidR="0020047A">
          <w:rPr>
            <w:rFonts w:ascii="Times New Roman" w:eastAsia="宋体" w:hAnsi="Times New Roman" w:cs="Times New Roman"/>
            <w:color w:val="000000"/>
            <w:kern w:val="0"/>
            <w:szCs w:val="22"/>
            <w14:ligatures w14:val="none"/>
          </w:rPr>
          <w:t>the company’s</w:t>
        </w:r>
        <w:r w:rsidR="0020047A" w:rsidRPr="00E04E55">
          <w:rPr>
            <w:rFonts w:ascii="Times New Roman" w:eastAsia="宋体" w:hAnsi="Times New Roman" w:cs="Times New Roman"/>
            <w:color w:val="000000"/>
            <w:kern w:val="0"/>
            <w:szCs w:val="22"/>
            <w14:ligatures w14:val="none"/>
          </w:rPr>
          <w:t xml:space="preserve"> </w:t>
        </w:r>
      </w:ins>
      <w:r w:rsidRPr="00E04E55">
        <w:rPr>
          <w:rFonts w:ascii="Times New Roman" w:eastAsia="宋体" w:hAnsi="Times New Roman" w:cs="Times New Roman"/>
          <w:color w:val="000000"/>
          <w:kern w:val="0"/>
          <w:szCs w:val="22"/>
          <w14:ligatures w14:val="none"/>
        </w:rPr>
        <w:t xml:space="preserve">profitability. In contrast, </w:t>
      </w:r>
      <w:ins w:id="438" w:author="S Cook PhD" w:date="2025-08-06T18:00:00Z" w16du:dateUtc="2025-08-06T22:00:00Z">
        <w:r w:rsidR="00BE53ED">
          <w:rPr>
            <w:rFonts w:ascii="Times New Roman" w:eastAsia="宋体" w:hAnsi="Times New Roman" w:cs="Times New Roman"/>
            <w:color w:val="000000"/>
            <w:kern w:val="0"/>
            <w:szCs w:val="22"/>
            <w14:ligatures w14:val="none"/>
          </w:rPr>
          <w:t>the valuation</w:t>
        </w:r>
      </w:ins>
      <w:ins w:id="439" w:author="S Cook PhD" w:date="2025-08-06T18:04:00Z" w16du:dateUtc="2025-08-06T22:04:00Z">
        <w:r w:rsidR="00BE53ED">
          <w:rPr>
            <w:rFonts w:ascii="Times New Roman" w:eastAsia="宋体" w:hAnsi="Times New Roman" w:cs="Times New Roman"/>
            <w:color w:val="000000"/>
            <w:kern w:val="0"/>
            <w:szCs w:val="22"/>
            <w14:ligatures w14:val="none"/>
          </w:rPr>
          <w:t>s</w:t>
        </w:r>
      </w:ins>
      <w:ins w:id="440" w:author="S Cook PhD" w:date="2025-08-06T18:00:00Z" w16du:dateUtc="2025-08-06T22:00:00Z">
        <w:r w:rsidR="00BE53ED">
          <w:rPr>
            <w:rFonts w:ascii="Times New Roman" w:eastAsia="宋体" w:hAnsi="Times New Roman" w:cs="Times New Roman"/>
            <w:color w:val="000000"/>
            <w:kern w:val="0"/>
            <w:szCs w:val="22"/>
            <w14:ligatures w14:val="none"/>
          </w:rPr>
          <w:t xml:space="preserve"> of </w:t>
        </w:r>
      </w:ins>
      <w:r w:rsidRPr="00E04E55">
        <w:rPr>
          <w:rFonts w:ascii="Times New Roman" w:eastAsia="宋体" w:hAnsi="Times New Roman" w:cs="Times New Roman"/>
          <w:color w:val="000000"/>
          <w:kern w:val="0"/>
          <w:szCs w:val="22"/>
          <w14:ligatures w14:val="none"/>
        </w:rPr>
        <w:t xml:space="preserve">Kforce and Heidrick &amp; Struggles </w:t>
      </w:r>
      <w:del w:id="441" w:author="S Cook PhD" w:date="2025-08-06T18:00:00Z" w16du:dateUtc="2025-08-06T22:00:00Z">
        <w:r w:rsidRPr="00E04E55" w:rsidDel="00BE53ED">
          <w:rPr>
            <w:rFonts w:ascii="Times New Roman" w:eastAsia="宋体" w:hAnsi="Times New Roman" w:cs="Times New Roman"/>
            <w:color w:val="000000"/>
            <w:kern w:val="0"/>
            <w:szCs w:val="22"/>
            <w14:ligatures w14:val="none"/>
          </w:rPr>
          <w:delText>are valued mor</w:delText>
        </w:r>
      </w:del>
      <w:ins w:id="442" w:author="S Cook PhD" w:date="2025-08-06T18:04:00Z" w16du:dateUtc="2025-08-06T22:04:00Z">
        <w:r w:rsidR="00BE53ED">
          <w:rPr>
            <w:rFonts w:ascii="Times New Roman" w:eastAsia="宋体" w:hAnsi="Times New Roman" w:cs="Times New Roman"/>
            <w:color w:val="000000"/>
            <w:kern w:val="0"/>
            <w:szCs w:val="22"/>
            <w14:ligatures w14:val="none"/>
          </w:rPr>
          <w:t>are</w:t>
        </w:r>
      </w:ins>
      <w:del w:id="443" w:author="S Cook PhD" w:date="2025-08-06T18:00:00Z" w16du:dateUtc="2025-08-06T22:00:00Z">
        <w:r w:rsidRPr="00E04E55" w:rsidDel="00BE53ED">
          <w:rPr>
            <w:rFonts w:ascii="Times New Roman" w:eastAsia="宋体" w:hAnsi="Times New Roman" w:cs="Times New Roman"/>
            <w:color w:val="000000"/>
            <w:kern w:val="0"/>
            <w:szCs w:val="22"/>
            <w14:ligatures w14:val="none"/>
          </w:rPr>
          <w:delText>e</w:delText>
        </w:r>
      </w:del>
      <w:r w:rsidRPr="00E04E55">
        <w:rPr>
          <w:rFonts w:ascii="Times New Roman" w:eastAsia="宋体" w:hAnsi="Times New Roman" w:cs="Times New Roman"/>
          <w:color w:val="000000"/>
          <w:kern w:val="0"/>
          <w:szCs w:val="22"/>
          <w14:ligatures w14:val="none"/>
        </w:rPr>
        <w:t xml:space="preserve"> high</w:t>
      </w:r>
      <w:del w:id="444" w:author="S Cook PhD" w:date="2025-08-06T18:00:00Z" w16du:dateUtc="2025-08-06T22:00:00Z">
        <w:r w:rsidRPr="00E04E55" w:rsidDel="00BE53ED">
          <w:rPr>
            <w:rFonts w:ascii="Times New Roman" w:eastAsia="宋体" w:hAnsi="Times New Roman" w:cs="Times New Roman"/>
            <w:color w:val="000000"/>
            <w:kern w:val="0"/>
            <w:szCs w:val="22"/>
            <w14:ligatures w14:val="none"/>
          </w:rPr>
          <w:delText>ly</w:delText>
        </w:r>
      </w:del>
      <w:r w:rsidRPr="00E04E55">
        <w:rPr>
          <w:rFonts w:ascii="Times New Roman" w:eastAsia="宋体" w:hAnsi="Times New Roman" w:cs="Times New Roman"/>
          <w:color w:val="000000"/>
          <w:kern w:val="0"/>
          <w:szCs w:val="22"/>
          <w14:ligatures w14:val="none"/>
        </w:rPr>
        <w:t xml:space="preserve"> relative to their sales, signaling </w:t>
      </w:r>
      <w:del w:id="445" w:author="S Cook PhD" w:date="2025-08-06T18:00:00Z" w16du:dateUtc="2025-08-06T22:00:00Z">
        <w:r w:rsidRPr="00E04E55" w:rsidDel="00BE53ED">
          <w:rPr>
            <w:rFonts w:ascii="Times New Roman" w:eastAsia="宋体" w:hAnsi="Times New Roman" w:cs="Times New Roman"/>
            <w:color w:val="000000"/>
            <w:kern w:val="0"/>
            <w:szCs w:val="22"/>
            <w14:ligatures w14:val="none"/>
          </w:rPr>
          <w:delText xml:space="preserve">healthier </w:delText>
        </w:r>
      </w:del>
      <w:ins w:id="446" w:author="S Cook PhD" w:date="2025-08-06T18:00:00Z" w16du:dateUtc="2025-08-06T22:00:00Z">
        <w:r w:rsidR="00BE53ED">
          <w:rPr>
            <w:rFonts w:ascii="Times New Roman" w:eastAsia="宋体" w:hAnsi="Times New Roman" w:cs="Times New Roman"/>
            <w:color w:val="000000"/>
            <w:kern w:val="0"/>
            <w:szCs w:val="22"/>
            <w14:ligatures w14:val="none"/>
          </w:rPr>
          <w:t>positive</w:t>
        </w:r>
        <w:r w:rsidR="00BE53ED" w:rsidRPr="00E04E55">
          <w:rPr>
            <w:rFonts w:ascii="Times New Roman" w:eastAsia="宋体" w:hAnsi="Times New Roman" w:cs="Times New Roman"/>
            <w:color w:val="000000"/>
            <w:kern w:val="0"/>
            <w:szCs w:val="22"/>
            <w14:ligatures w14:val="none"/>
          </w:rPr>
          <w:t xml:space="preserve"> </w:t>
        </w:r>
      </w:ins>
      <w:r w:rsidRPr="00E04E55">
        <w:rPr>
          <w:rFonts w:ascii="Times New Roman" w:eastAsia="宋体" w:hAnsi="Times New Roman" w:cs="Times New Roman"/>
          <w:color w:val="000000"/>
          <w:kern w:val="0"/>
          <w:szCs w:val="22"/>
          <w14:ligatures w14:val="none"/>
        </w:rPr>
        <w:t>market sentiment.</w:t>
      </w:r>
    </w:p>
    <w:p w14:paraId="420819C2" w14:textId="77777777" w:rsidR="001215CA" w:rsidRPr="00E04E55" w:rsidRDefault="001215CA" w:rsidP="001215CA">
      <w:pPr>
        <w:widowControl/>
        <w:spacing w:after="0" w:line="240" w:lineRule="auto"/>
        <w:rPr>
          <w:rFonts w:ascii="Times New Roman" w:eastAsia="宋体" w:hAnsi="Times New Roman" w:cs="Times New Roman"/>
          <w:kern w:val="0"/>
          <w:sz w:val="24"/>
          <w14:ligatures w14:val="none"/>
        </w:rPr>
      </w:pPr>
    </w:p>
    <w:p w14:paraId="4BD108A8" w14:textId="77777777" w:rsidR="001215CA" w:rsidRPr="00E04E55" w:rsidRDefault="001215CA" w:rsidP="001215CA">
      <w:pPr>
        <w:widowControl/>
        <w:spacing w:before="320" w:after="80" w:line="240" w:lineRule="auto"/>
        <w:outlineLvl w:val="2"/>
        <w:rPr>
          <w:rFonts w:ascii="Times New Roman" w:eastAsia="宋体" w:hAnsi="Times New Roman" w:cs="Times New Roman"/>
          <w:b/>
          <w:bCs/>
          <w:kern w:val="0"/>
          <w:sz w:val="27"/>
          <w:szCs w:val="27"/>
          <w14:ligatures w14:val="none"/>
        </w:rPr>
      </w:pPr>
      <w:r w:rsidRPr="00E04E55">
        <w:rPr>
          <w:rFonts w:ascii="Times New Roman" w:eastAsia="宋体" w:hAnsi="Times New Roman" w:cs="Times New Roman"/>
          <w:b/>
          <w:bCs/>
          <w:color w:val="434343"/>
          <w:kern w:val="0"/>
          <w:sz w:val="28"/>
          <w:szCs w:val="28"/>
          <w14:ligatures w14:val="none"/>
        </w:rPr>
        <w:t>2. Analysis: Strategic Differences and Key Considerations</w:t>
      </w:r>
    </w:p>
    <w:p w14:paraId="2D46056D" w14:textId="37DFF422" w:rsidR="001215CA" w:rsidRPr="00E04E55" w:rsidRDefault="001215CA" w:rsidP="001215CA">
      <w:pPr>
        <w:widowControl/>
        <w:spacing w:after="0" w:line="240" w:lineRule="auto"/>
        <w:rPr>
          <w:rFonts w:ascii="Times New Roman" w:eastAsia="宋体" w:hAnsi="Times New Roman" w:cs="Times New Roman"/>
          <w:kern w:val="0"/>
          <w:sz w:val="24"/>
          <w14:ligatures w14:val="none"/>
        </w:rPr>
      </w:pPr>
      <w:r w:rsidRPr="00E04E55">
        <w:rPr>
          <w:rFonts w:ascii="Times New Roman" w:eastAsia="宋体" w:hAnsi="Times New Roman" w:cs="Times New Roman"/>
          <w:color w:val="000000"/>
          <w:kern w:val="0"/>
          <w:szCs w:val="22"/>
          <w14:ligatures w14:val="none"/>
        </w:rPr>
        <w:t xml:space="preserve">The </w:t>
      </w:r>
      <w:del w:id="447" w:author="S Cook PhD" w:date="2025-08-06T18:14:00Z" w16du:dateUtc="2025-08-06T22:14:00Z">
        <w:r w:rsidRPr="00E04E55" w:rsidDel="008517B3">
          <w:rPr>
            <w:rFonts w:ascii="Times New Roman" w:eastAsia="宋体" w:hAnsi="Times New Roman" w:cs="Times New Roman"/>
            <w:color w:val="000000"/>
            <w:kern w:val="0"/>
            <w:szCs w:val="22"/>
            <w14:ligatures w14:val="none"/>
          </w:rPr>
          <w:delText xml:space="preserve">latest </w:delText>
        </w:r>
      </w:del>
      <w:r w:rsidRPr="00E04E55">
        <w:rPr>
          <w:rFonts w:ascii="Times New Roman" w:eastAsia="宋体" w:hAnsi="Times New Roman" w:cs="Times New Roman"/>
          <w:color w:val="000000"/>
          <w:kern w:val="0"/>
          <w:szCs w:val="22"/>
          <w14:ligatures w14:val="none"/>
        </w:rPr>
        <w:t xml:space="preserve">financial results from the fourth quarter of 2024 highlight the </w:t>
      </w:r>
      <w:del w:id="448" w:author="S Cook PhD" w:date="2025-08-06T17:45:00Z" w16du:dateUtc="2025-08-06T21:45:00Z">
        <w:r w:rsidRPr="00E04E55" w:rsidDel="0020047A">
          <w:rPr>
            <w:rFonts w:ascii="Times New Roman" w:eastAsia="宋体" w:hAnsi="Times New Roman" w:cs="Times New Roman"/>
            <w:color w:val="000000"/>
            <w:kern w:val="0"/>
            <w:szCs w:val="22"/>
            <w14:ligatures w14:val="none"/>
          </w:rPr>
          <w:delText xml:space="preserve">different </w:delText>
        </w:r>
      </w:del>
      <w:ins w:id="449" w:author="S Cook PhD" w:date="2025-08-06T17:45:00Z" w16du:dateUtc="2025-08-06T21:45:00Z">
        <w:r w:rsidR="0020047A">
          <w:rPr>
            <w:rFonts w:ascii="Times New Roman" w:eastAsia="宋体" w:hAnsi="Times New Roman" w:cs="Times New Roman"/>
            <w:color w:val="000000"/>
            <w:kern w:val="0"/>
            <w:szCs w:val="22"/>
            <w14:ligatures w14:val="none"/>
          </w:rPr>
          <w:t>distinct</w:t>
        </w:r>
        <w:r w:rsidR="0020047A" w:rsidRPr="00E04E55">
          <w:rPr>
            <w:rFonts w:ascii="Times New Roman" w:eastAsia="宋体" w:hAnsi="Times New Roman" w:cs="Times New Roman"/>
            <w:color w:val="000000"/>
            <w:kern w:val="0"/>
            <w:szCs w:val="22"/>
            <w14:ligatures w14:val="none"/>
          </w:rPr>
          <w:t xml:space="preserve"> </w:t>
        </w:r>
      </w:ins>
      <w:r w:rsidRPr="00E04E55">
        <w:rPr>
          <w:rFonts w:ascii="Times New Roman" w:eastAsia="宋体" w:hAnsi="Times New Roman" w:cs="Times New Roman"/>
          <w:color w:val="000000"/>
          <w:kern w:val="0"/>
          <w:szCs w:val="22"/>
          <w14:ligatures w14:val="none"/>
        </w:rPr>
        <w:t>cyclical pressures affecting each company.</w:t>
      </w:r>
    </w:p>
    <w:p w14:paraId="724AEBC1" w14:textId="77777777" w:rsidR="001215CA" w:rsidRPr="00E04E55" w:rsidRDefault="001215CA" w:rsidP="001215CA">
      <w:pPr>
        <w:widowControl/>
        <w:spacing w:after="0" w:line="240" w:lineRule="auto"/>
        <w:rPr>
          <w:rFonts w:ascii="Times New Roman" w:eastAsia="宋体" w:hAnsi="Times New Roman" w:cs="Times New Roman"/>
          <w:kern w:val="0"/>
          <w:sz w:val="24"/>
          <w14:ligatures w14:val="none"/>
        </w:rPr>
      </w:pPr>
    </w:p>
    <w:p w14:paraId="3F433E0E" w14:textId="0802D11A" w:rsidR="001215CA" w:rsidRPr="00E04E55" w:rsidRDefault="001215CA" w:rsidP="001215CA">
      <w:pPr>
        <w:widowControl/>
        <w:spacing w:after="0" w:line="240" w:lineRule="auto"/>
        <w:rPr>
          <w:rFonts w:ascii="Times New Roman" w:eastAsia="宋体" w:hAnsi="Times New Roman" w:cs="Times New Roman"/>
          <w:kern w:val="0"/>
          <w:sz w:val="24"/>
          <w14:ligatures w14:val="none"/>
        </w:rPr>
      </w:pPr>
      <w:r w:rsidRPr="00E04E55">
        <w:rPr>
          <w:rFonts w:ascii="Times New Roman" w:eastAsia="宋体" w:hAnsi="Times New Roman" w:cs="Times New Roman"/>
          <w:color w:val="000000"/>
          <w:kern w:val="0"/>
          <w:szCs w:val="22"/>
          <w14:ligatures w14:val="none"/>
        </w:rPr>
        <w:lastRenderedPageBreak/>
        <w:t xml:space="preserve">Heidrick &amp; Struggles </w:t>
      </w:r>
      <w:del w:id="450" w:author="S Cook PhD" w:date="2025-08-06T18:01:00Z" w16du:dateUtc="2025-08-06T22:01:00Z">
        <w:r w:rsidRPr="00E04E55" w:rsidDel="00BE53ED">
          <w:rPr>
            <w:rFonts w:ascii="Times New Roman" w:eastAsia="宋体" w:hAnsi="Times New Roman" w:cs="Times New Roman"/>
            <w:color w:val="000000"/>
            <w:kern w:val="0"/>
            <w:szCs w:val="22"/>
            <w14:ligatures w14:val="none"/>
          </w:rPr>
          <w:delText xml:space="preserve">demonstrated </w:delText>
        </w:r>
      </w:del>
      <w:ins w:id="451" w:author="S Cook PhD" w:date="2025-08-06T18:01:00Z" w16du:dateUtc="2025-08-06T22:01:00Z">
        <w:r w:rsidR="00BE53ED">
          <w:rPr>
            <w:rFonts w:ascii="Times New Roman" w:eastAsia="宋体" w:hAnsi="Times New Roman" w:cs="Times New Roman"/>
            <w:color w:val="000000"/>
            <w:kern w:val="0"/>
            <w:szCs w:val="22"/>
            <w14:ligatures w14:val="none"/>
          </w:rPr>
          <w:t>exhibited</w:t>
        </w:r>
        <w:r w:rsidR="00BE53ED" w:rsidRPr="00E04E55">
          <w:rPr>
            <w:rFonts w:ascii="Times New Roman" w:eastAsia="宋体" w:hAnsi="Times New Roman" w:cs="Times New Roman"/>
            <w:color w:val="000000"/>
            <w:kern w:val="0"/>
            <w:szCs w:val="22"/>
            <w14:ligatures w14:val="none"/>
          </w:rPr>
          <w:t xml:space="preserve"> </w:t>
        </w:r>
      </w:ins>
      <w:r w:rsidRPr="00E04E55">
        <w:rPr>
          <w:rFonts w:ascii="Times New Roman" w:eastAsia="宋体" w:hAnsi="Times New Roman" w:cs="Times New Roman"/>
          <w:color w:val="000000"/>
          <w:kern w:val="0"/>
          <w:szCs w:val="22"/>
          <w14:ligatures w14:val="none"/>
        </w:rPr>
        <w:t>remarkable resilience</w:t>
      </w:r>
      <w:ins w:id="452" w:author="S Cook PhD" w:date="2025-08-06T18:01:00Z" w16du:dateUtc="2025-08-06T22:01:00Z">
        <w:r w:rsidR="00BE53ED">
          <w:rPr>
            <w:rFonts w:ascii="Times New Roman" w:eastAsia="宋体" w:hAnsi="Times New Roman" w:cs="Times New Roman"/>
            <w:color w:val="000000"/>
            <w:kern w:val="0"/>
            <w:szCs w:val="22"/>
            <w14:ligatures w14:val="none"/>
          </w:rPr>
          <w:t xml:space="preserve">, posting </w:t>
        </w:r>
      </w:ins>
      <w:del w:id="453" w:author="S Cook PhD" w:date="2025-08-06T18:01:00Z" w16du:dateUtc="2025-08-06T22:01:00Z">
        <w:r w:rsidRPr="00E04E55" w:rsidDel="00BE53ED">
          <w:rPr>
            <w:rFonts w:ascii="Times New Roman" w:eastAsia="宋体" w:hAnsi="Times New Roman" w:cs="Times New Roman"/>
            <w:color w:val="000000"/>
            <w:kern w:val="0"/>
            <w:szCs w:val="22"/>
            <w14:ligatures w14:val="none"/>
          </w:rPr>
          <w:delText xml:space="preserve">, with </w:delText>
        </w:r>
      </w:del>
      <w:r w:rsidRPr="00E04E55">
        <w:rPr>
          <w:rFonts w:ascii="Times New Roman" w:eastAsia="宋体" w:hAnsi="Times New Roman" w:cs="Times New Roman"/>
          <w:color w:val="000000"/>
          <w:kern w:val="0"/>
          <w:szCs w:val="22"/>
          <w14:ligatures w14:val="none"/>
        </w:rPr>
        <w:t xml:space="preserve">revenue </w:t>
      </w:r>
      <w:del w:id="454" w:author="S Cook PhD" w:date="2025-08-06T18:01:00Z" w16du:dateUtc="2025-08-06T22:01:00Z">
        <w:r w:rsidRPr="00E04E55" w:rsidDel="00BE53ED">
          <w:rPr>
            <w:rFonts w:ascii="Times New Roman" w:eastAsia="宋体" w:hAnsi="Times New Roman" w:cs="Times New Roman"/>
            <w:color w:val="000000"/>
            <w:kern w:val="0"/>
            <w:szCs w:val="22"/>
            <w14:ligatures w14:val="none"/>
          </w:rPr>
          <w:delText xml:space="preserve">growing </w:delText>
        </w:r>
      </w:del>
      <w:ins w:id="455" w:author="S Cook PhD" w:date="2025-08-06T18:01:00Z" w16du:dateUtc="2025-08-06T22:01:00Z">
        <w:r w:rsidR="00BE53ED" w:rsidRPr="00E04E55">
          <w:rPr>
            <w:rFonts w:ascii="Times New Roman" w:eastAsia="宋体" w:hAnsi="Times New Roman" w:cs="Times New Roman"/>
            <w:color w:val="000000"/>
            <w:kern w:val="0"/>
            <w:szCs w:val="22"/>
            <w14:ligatures w14:val="none"/>
          </w:rPr>
          <w:t>grow</w:t>
        </w:r>
        <w:r w:rsidR="00BE53ED">
          <w:rPr>
            <w:rFonts w:ascii="Times New Roman" w:eastAsia="宋体" w:hAnsi="Times New Roman" w:cs="Times New Roman"/>
            <w:color w:val="000000"/>
            <w:kern w:val="0"/>
            <w:szCs w:val="22"/>
            <w14:ligatures w14:val="none"/>
          </w:rPr>
          <w:t>th of</w:t>
        </w:r>
        <w:r w:rsidR="00BE53ED" w:rsidRPr="00E04E55">
          <w:rPr>
            <w:rFonts w:ascii="Times New Roman" w:eastAsia="宋体" w:hAnsi="Times New Roman" w:cs="Times New Roman"/>
            <w:color w:val="000000"/>
            <w:kern w:val="0"/>
            <w:szCs w:val="22"/>
            <w14:ligatures w14:val="none"/>
          </w:rPr>
          <w:t xml:space="preserve"> </w:t>
        </w:r>
      </w:ins>
      <w:r w:rsidRPr="00E04E55">
        <w:rPr>
          <w:rFonts w:ascii="Times New Roman" w:eastAsia="宋体" w:hAnsi="Times New Roman" w:cs="Times New Roman"/>
          <w:color w:val="000000"/>
          <w:kern w:val="0"/>
          <w:szCs w:val="22"/>
          <w14:ligatures w14:val="none"/>
        </w:rPr>
        <w:t xml:space="preserve">9.1% year-over-year. </w:t>
      </w:r>
      <w:ins w:id="456" w:author="S Cook PhD" w:date="2025-08-06T18:05:00Z" w16du:dateUtc="2025-08-06T22:05:00Z">
        <w:r w:rsidR="00BE53ED">
          <w:rPr>
            <w:rFonts w:ascii="Times New Roman" w:eastAsia="宋体" w:hAnsi="Times New Roman" w:cs="Times New Roman"/>
            <w:color w:val="000000"/>
            <w:kern w:val="0"/>
            <w:szCs w:val="22"/>
            <w14:ligatures w14:val="none"/>
          </w:rPr>
          <w:t xml:space="preserve">This can be explained by </w:t>
        </w:r>
      </w:ins>
      <w:del w:id="457" w:author="S Cook PhD" w:date="2025-08-06T18:02:00Z" w16du:dateUtc="2025-08-06T22:02:00Z">
        <w:r w:rsidRPr="00E04E55" w:rsidDel="00BE53ED">
          <w:rPr>
            <w:rFonts w:ascii="Times New Roman" w:eastAsia="宋体" w:hAnsi="Times New Roman" w:cs="Times New Roman"/>
            <w:color w:val="000000"/>
            <w:kern w:val="0"/>
            <w:szCs w:val="22"/>
            <w14:ligatures w14:val="none"/>
          </w:rPr>
          <w:delText>This strength stems from i</w:delText>
        </w:r>
      </w:del>
      <w:ins w:id="458" w:author="S Cook PhD" w:date="2025-08-06T18:11:00Z" w16du:dateUtc="2025-08-06T22:11:00Z">
        <w:r w:rsidR="008517B3">
          <w:rPr>
            <w:rFonts w:ascii="Times New Roman" w:eastAsia="宋体" w:hAnsi="Times New Roman" w:cs="Times New Roman"/>
            <w:color w:val="000000"/>
            <w:kern w:val="0"/>
            <w:szCs w:val="22"/>
            <w14:ligatures w14:val="none"/>
          </w:rPr>
          <w:t>the company’s</w:t>
        </w:r>
      </w:ins>
      <w:del w:id="459" w:author="S Cook PhD" w:date="2025-08-06T18:11:00Z" w16du:dateUtc="2025-08-06T22:11:00Z">
        <w:r w:rsidRPr="00E04E55" w:rsidDel="008517B3">
          <w:rPr>
            <w:rFonts w:ascii="Times New Roman" w:eastAsia="宋体" w:hAnsi="Times New Roman" w:cs="Times New Roman"/>
            <w:color w:val="000000"/>
            <w:kern w:val="0"/>
            <w:szCs w:val="22"/>
            <w14:ligatures w14:val="none"/>
          </w:rPr>
          <w:delText>ts</w:delText>
        </w:r>
      </w:del>
      <w:r w:rsidRPr="00E04E55">
        <w:rPr>
          <w:rFonts w:ascii="Times New Roman" w:eastAsia="宋体" w:hAnsi="Times New Roman" w:cs="Times New Roman"/>
          <w:color w:val="000000"/>
          <w:kern w:val="0"/>
          <w:szCs w:val="22"/>
          <w14:ligatures w14:val="none"/>
        </w:rPr>
        <w:t xml:space="preserve"> focus on executive-level placements, which are often non-discretionary and less sensitive to broad economic slowdowns. The firm’s diversification into </w:t>
      </w:r>
      <w:ins w:id="460" w:author="S Cook PhD" w:date="2025-08-06T18:14:00Z" w16du:dateUtc="2025-08-06T22:14:00Z">
        <w:r w:rsidR="008517B3">
          <w:rPr>
            <w:rFonts w:ascii="Times New Roman" w:eastAsia="宋体" w:hAnsi="Times New Roman" w:cs="Times New Roman"/>
            <w:color w:val="000000"/>
            <w:kern w:val="0"/>
            <w:szCs w:val="22"/>
            <w14:ligatures w14:val="none"/>
          </w:rPr>
          <w:t xml:space="preserve">the </w:t>
        </w:r>
      </w:ins>
      <w:r w:rsidRPr="00E04E55">
        <w:rPr>
          <w:rFonts w:ascii="Times New Roman" w:eastAsia="宋体" w:hAnsi="Times New Roman" w:cs="Times New Roman"/>
          <w:color w:val="000000"/>
          <w:kern w:val="0"/>
          <w:szCs w:val="22"/>
          <w14:ligatures w14:val="none"/>
        </w:rPr>
        <w:t>on-</w:t>
      </w:r>
      <w:del w:id="461" w:author="S Cook PhD" w:date="2025-08-06T18:14:00Z" w16du:dateUtc="2025-08-06T22:14:00Z">
        <w:r w:rsidRPr="00E04E55" w:rsidDel="008517B3">
          <w:rPr>
            <w:rFonts w:ascii="Times New Roman" w:eastAsia="宋体" w:hAnsi="Times New Roman" w:cs="Times New Roman"/>
            <w:color w:val="000000"/>
            <w:kern w:val="0"/>
            <w:szCs w:val="22"/>
            <w14:ligatures w14:val="none"/>
          </w:rPr>
          <w:delText xml:space="preserve">demand </w:delText>
        </w:r>
      </w:del>
      <w:ins w:id="462" w:author="S Cook PhD" w:date="2025-08-06T18:14:00Z" w16du:dateUtc="2025-08-06T22:14:00Z">
        <w:r w:rsidR="008517B3" w:rsidRPr="00E04E55">
          <w:rPr>
            <w:rFonts w:ascii="Times New Roman" w:eastAsia="宋体" w:hAnsi="Times New Roman" w:cs="Times New Roman"/>
            <w:color w:val="000000"/>
            <w:kern w:val="0"/>
            <w:szCs w:val="22"/>
            <w14:ligatures w14:val="none"/>
          </w:rPr>
          <w:t>demand</w:t>
        </w:r>
        <w:r w:rsidR="008517B3">
          <w:rPr>
            <w:rFonts w:ascii="Times New Roman" w:eastAsia="宋体" w:hAnsi="Times New Roman" w:cs="Times New Roman"/>
            <w:color w:val="000000"/>
            <w:kern w:val="0"/>
            <w:szCs w:val="22"/>
            <w14:ligatures w14:val="none"/>
          </w:rPr>
          <w:t>-</w:t>
        </w:r>
      </w:ins>
      <w:r w:rsidRPr="00E04E55">
        <w:rPr>
          <w:rFonts w:ascii="Times New Roman" w:eastAsia="宋体" w:hAnsi="Times New Roman" w:cs="Times New Roman"/>
          <w:color w:val="000000"/>
          <w:kern w:val="0"/>
          <w:szCs w:val="22"/>
          <w14:ligatures w14:val="none"/>
        </w:rPr>
        <w:t xml:space="preserve">talent </w:t>
      </w:r>
      <w:ins w:id="463" w:author="S Cook PhD" w:date="2025-08-06T18:14:00Z" w16du:dateUtc="2025-08-06T22:14:00Z">
        <w:r w:rsidR="008517B3">
          <w:rPr>
            <w:rFonts w:ascii="Times New Roman" w:eastAsia="宋体" w:hAnsi="Times New Roman" w:cs="Times New Roman"/>
            <w:color w:val="000000"/>
            <w:kern w:val="0"/>
            <w:szCs w:val="22"/>
            <w14:ligatures w14:val="none"/>
          </w:rPr>
          <w:t xml:space="preserve">sector </w:t>
        </w:r>
      </w:ins>
      <w:r w:rsidRPr="00E04E55">
        <w:rPr>
          <w:rFonts w:ascii="Times New Roman" w:eastAsia="宋体" w:hAnsi="Times New Roman" w:cs="Times New Roman"/>
          <w:color w:val="000000"/>
          <w:kern w:val="0"/>
          <w:szCs w:val="22"/>
          <w14:ligatures w14:val="none"/>
        </w:rPr>
        <w:t>is also paying off, contributing to its robust performance.</w:t>
      </w:r>
    </w:p>
    <w:p w14:paraId="11B06AFE" w14:textId="77777777" w:rsidR="001215CA" w:rsidRPr="00E04E55" w:rsidRDefault="001215CA" w:rsidP="001215CA">
      <w:pPr>
        <w:widowControl/>
        <w:spacing w:after="0" w:line="240" w:lineRule="auto"/>
        <w:rPr>
          <w:rFonts w:ascii="Times New Roman" w:eastAsia="宋体" w:hAnsi="Times New Roman" w:cs="Times New Roman"/>
          <w:kern w:val="0"/>
          <w:sz w:val="24"/>
          <w14:ligatures w14:val="none"/>
        </w:rPr>
      </w:pPr>
    </w:p>
    <w:p w14:paraId="380545D3" w14:textId="0273F9F7" w:rsidR="001215CA" w:rsidRPr="00E04E55" w:rsidRDefault="001215CA" w:rsidP="001215CA">
      <w:pPr>
        <w:widowControl/>
        <w:spacing w:after="0" w:line="240" w:lineRule="auto"/>
        <w:rPr>
          <w:rFonts w:ascii="Times New Roman" w:eastAsia="宋体" w:hAnsi="Times New Roman" w:cs="Times New Roman"/>
          <w:kern w:val="0"/>
          <w:sz w:val="24"/>
          <w14:ligatures w14:val="none"/>
        </w:rPr>
      </w:pPr>
      <w:del w:id="464" w:author="S Cook PhD" w:date="2025-08-06T18:05:00Z" w16du:dateUtc="2025-08-06T22:05:00Z">
        <w:r w:rsidRPr="00E04E55" w:rsidDel="00BE53ED">
          <w:rPr>
            <w:rFonts w:ascii="Times New Roman" w:eastAsia="宋体" w:hAnsi="Times New Roman" w:cs="Times New Roman"/>
            <w:color w:val="000000"/>
            <w:kern w:val="0"/>
            <w:szCs w:val="22"/>
            <w14:ligatures w14:val="none"/>
          </w:rPr>
          <w:delText>Conversely</w:delText>
        </w:r>
      </w:del>
      <w:ins w:id="465" w:author="S Cook PhD" w:date="2025-08-06T18:05:00Z" w16du:dateUtc="2025-08-06T22:05:00Z">
        <w:r w:rsidR="00BE53ED">
          <w:rPr>
            <w:rFonts w:ascii="Times New Roman" w:eastAsia="宋体" w:hAnsi="Times New Roman" w:cs="Times New Roman"/>
            <w:color w:val="000000"/>
            <w:kern w:val="0"/>
            <w:szCs w:val="22"/>
            <w14:ligatures w14:val="none"/>
          </w:rPr>
          <w:t>By contrast</w:t>
        </w:r>
      </w:ins>
      <w:r w:rsidRPr="00E04E55">
        <w:rPr>
          <w:rFonts w:ascii="Times New Roman" w:eastAsia="宋体" w:hAnsi="Times New Roman" w:cs="Times New Roman"/>
          <w:color w:val="000000"/>
          <w:kern w:val="0"/>
          <w:szCs w:val="22"/>
          <w14:ligatures w14:val="none"/>
        </w:rPr>
        <w:t>, Kforce</w:t>
      </w:r>
      <w:ins w:id="466" w:author="S Cook PhD" w:date="2025-08-06T18:05:00Z" w16du:dateUtc="2025-08-06T22:05:00Z">
        <w:r w:rsidR="00BE53ED">
          <w:rPr>
            <w:rFonts w:ascii="Times New Roman" w:eastAsia="宋体" w:hAnsi="Times New Roman" w:cs="Times New Roman"/>
            <w:color w:val="000000"/>
            <w:kern w:val="0"/>
            <w:szCs w:val="22"/>
            <w14:ligatures w14:val="none"/>
          </w:rPr>
          <w:t xml:space="preserve"> saw its</w:t>
        </w:r>
      </w:ins>
      <w:del w:id="467" w:author="S Cook PhD" w:date="2025-08-06T18:05:00Z" w16du:dateUtc="2025-08-06T22:05:00Z">
        <w:r w:rsidRPr="00E04E55" w:rsidDel="00BE53ED">
          <w:rPr>
            <w:rFonts w:ascii="Times New Roman" w:eastAsia="宋体" w:hAnsi="Times New Roman" w:cs="Times New Roman"/>
            <w:color w:val="000000"/>
            <w:kern w:val="0"/>
            <w:szCs w:val="22"/>
            <w14:ligatures w14:val="none"/>
          </w:rPr>
          <w:delText>’s</w:delText>
        </w:r>
      </w:del>
      <w:r w:rsidRPr="00E04E55">
        <w:rPr>
          <w:rFonts w:ascii="Times New Roman" w:eastAsia="宋体" w:hAnsi="Times New Roman" w:cs="Times New Roman"/>
          <w:color w:val="000000"/>
          <w:kern w:val="0"/>
          <w:szCs w:val="22"/>
          <w14:ligatures w14:val="none"/>
        </w:rPr>
        <w:t xml:space="preserve"> revenue decline</w:t>
      </w:r>
      <w:del w:id="468" w:author="S Cook PhD" w:date="2025-08-06T18:05:00Z" w16du:dateUtc="2025-08-06T22:05:00Z">
        <w:r w:rsidRPr="00E04E55" w:rsidDel="00BE53ED">
          <w:rPr>
            <w:rFonts w:ascii="Times New Roman" w:eastAsia="宋体" w:hAnsi="Times New Roman" w:cs="Times New Roman"/>
            <w:color w:val="000000"/>
            <w:kern w:val="0"/>
            <w:szCs w:val="22"/>
            <w14:ligatures w14:val="none"/>
          </w:rPr>
          <w:delText>d</w:delText>
        </w:r>
      </w:del>
      <w:r w:rsidRPr="00E04E55">
        <w:rPr>
          <w:rFonts w:ascii="Times New Roman" w:eastAsia="宋体" w:hAnsi="Times New Roman" w:cs="Times New Roman"/>
          <w:color w:val="000000"/>
          <w:kern w:val="0"/>
          <w:szCs w:val="22"/>
          <w14:ligatures w14:val="none"/>
        </w:rPr>
        <w:t xml:space="preserve"> 5.4% year-over-year, reflecting the cautious environment for corporate IT spending that </w:t>
      </w:r>
      <w:del w:id="469" w:author="S Cook PhD" w:date="2025-08-06T18:05:00Z" w16du:dateUtc="2025-08-06T22:05:00Z">
        <w:r w:rsidRPr="00E04E55" w:rsidDel="00BE53ED">
          <w:rPr>
            <w:rFonts w:ascii="Times New Roman" w:eastAsia="宋体" w:hAnsi="Times New Roman" w:cs="Times New Roman"/>
            <w:color w:val="000000"/>
            <w:kern w:val="0"/>
            <w:szCs w:val="22"/>
            <w14:ligatures w14:val="none"/>
          </w:rPr>
          <w:delText xml:space="preserve">defined </w:delText>
        </w:r>
      </w:del>
      <w:ins w:id="470" w:author="S Cook PhD" w:date="2025-08-06T18:05:00Z" w16du:dateUtc="2025-08-06T22:05:00Z">
        <w:r w:rsidR="00BE53ED">
          <w:rPr>
            <w:rFonts w:ascii="Times New Roman" w:eastAsia="宋体" w:hAnsi="Times New Roman" w:cs="Times New Roman"/>
            <w:color w:val="000000"/>
            <w:kern w:val="0"/>
            <w:szCs w:val="22"/>
            <w14:ligatures w14:val="none"/>
          </w:rPr>
          <w:t>prevailed for</w:t>
        </w:r>
        <w:r w:rsidR="00BE53ED" w:rsidRPr="00E04E55">
          <w:rPr>
            <w:rFonts w:ascii="Times New Roman" w:eastAsia="宋体" w:hAnsi="Times New Roman" w:cs="Times New Roman"/>
            <w:color w:val="000000"/>
            <w:kern w:val="0"/>
            <w:szCs w:val="22"/>
            <w14:ligatures w14:val="none"/>
          </w:rPr>
          <w:t xml:space="preserve"> </w:t>
        </w:r>
      </w:ins>
      <w:r w:rsidRPr="00E04E55">
        <w:rPr>
          <w:rFonts w:ascii="Times New Roman" w:eastAsia="宋体" w:hAnsi="Times New Roman" w:cs="Times New Roman"/>
          <w:color w:val="000000"/>
          <w:kern w:val="0"/>
          <w:szCs w:val="22"/>
          <w14:ligatures w14:val="none"/>
        </w:rPr>
        <w:t xml:space="preserve">much of 2024. However, </w:t>
      </w:r>
      <w:ins w:id="471" w:author="S Cook PhD" w:date="2025-08-06T18:05:00Z" w16du:dateUtc="2025-08-06T22:05:00Z">
        <w:r w:rsidR="00BE53ED">
          <w:rPr>
            <w:rFonts w:ascii="Times New Roman" w:eastAsia="宋体" w:hAnsi="Times New Roman" w:cs="Times New Roman"/>
            <w:color w:val="000000"/>
            <w:kern w:val="0"/>
            <w:szCs w:val="22"/>
            <w14:ligatures w14:val="none"/>
          </w:rPr>
          <w:t xml:space="preserve">the company’s </w:t>
        </w:r>
      </w:ins>
      <w:r w:rsidRPr="00E04E55">
        <w:rPr>
          <w:rFonts w:ascii="Times New Roman" w:eastAsia="宋体" w:hAnsi="Times New Roman" w:cs="Times New Roman"/>
          <w:color w:val="000000"/>
          <w:kern w:val="0"/>
          <w:szCs w:val="22"/>
          <w14:ligatures w14:val="none"/>
        </w:rPr>
        <w:t xml:space="preserve">management noted that demand for its technology services stabilized </w:t>
      </w:r>
      <w:del w:id="472" w:author="S Cook PhD" w:date="2025-08-06T18:06:00Z" w16du:dateUtc="2025-08-06T22:06:00Z">
        <w:r w:rsidRPr="00E04E55" w:rsidDel="00BE53ED">
          <w:rPr>
            <w:rFonts w:ascii="Times New Roman" w:eastAsia="宋体" w:hAnsi="Times New Roman" w:cs="Times New Roman"/>
            <w:color w:val="000000"/>
            <w:kern w:val="0"/>
            <w:szCs w:val="22"/>
            <w14:ligatures w14:val="none"/>
          </w:rPr>
          <w:delText xml:space="preserve">throughout </w:delText>
        </w:r>
      </w:del>
      <w:ins w:id="473" w:author="S Cook PhD" w:date="2025-08-06T18:06:00Z" w16du:dateUtc="2025-08-06T22:06:00Z">
        <w:r w:rsidR="00BE53ED">
          <w:rPr>
            <w:rFonts w:ascii="Times New Roman" w:eastAsia="宋体" w:hAnsi="Times New Roman" w:cs="Times New Roman"/>
            <w:color w:val="000000"/>
            <w:kern w:val="0"/>
            <w:szCs w:val="22"/>
            <w14:ligatures w14:val="none"/>
          </w:rPr>
          <w:t xml:space="preserve">over </w:t>
        </w:r>
      </w:ins>
      <w:r w:rsidRPr="00E04E55">
        <w:rPr>
          <w:rFonts w:ascii="Times New Roman" w:eastAsia="宋体" w:hAnsi="Times New Roman" w:cs="Times New Roman"/>
          <w:color w:val="000000"/>
          <w:kern w:val="0"/>
          <w:szCs w:val="22"/>
          <w14:ligatures w14:val="none"/>
        </w:rPr>
        <w:t xml:space="preserve">the year and even grew </w:t>
      </w:r>
      <w:del w:id="474" w:author="S Cook PhD" w:date="2025-08-06T18:06:00Z" w16du:dateUtc="2025-08-06T22:06:00Z">
        <w:r w:rsidRPr="00E04E55" w:rsidDel="00BE53ED">
          <w:rPr>
            <w:rFonts w:ascii="Times New Roman" w:eastAsia="宋体" w:hAnsi="Times New Roman" w:cs="Times New Roman"/>
            <w:color w:val="000000"/>
            <w:kern w:val="0"/>
            <w:szCs w:val="22"/>
            <w14:ligatures w14:val="none"/>
          </w:rPr>
          <w:delText xml:space="preserve">sequentially </w:delText>
        </w:r>
      </w:del>
      <w:r w:rsidRPr="00E04E55">
        <w:rPr>
          <w:rFonts w:ascii="Times New Roman" w:eastAsia="宋体" w:hAnsi="Times New Roman" w:cs="Times New Roman"/>
          <w:color w:val="000000"/>
          <w:kern w:val="0"/>
          <w:szCs w:val="22"/>
          <w14:ligatures w14:val="none"/>
        </w:rPr>
        <w:t>in the fourth quarter, suggesting the market may be bottoming out.</w:t>
      </w:r>
    </w:p>
    <w:p w14:paraId="3D54884B" w14:textId="77777777" w:rsidR="001215CA" w:rsidRPr="00E04E55" w:rsidRDefault="001215CA" w:rsidP="001215CA">
      <w:pPr>
        <w:widowControl/>
        <w:spacing w:after="0" w:line="240" w:lineRule="auto"/>
        <w:rPr>
          <w:rFonts w:ascii="Times New Roman" w:eastAsia="宋体" w:hAnsi="Times New Roman" w:cs="Times New Roman"/>
          <w:kern w:val="0"/>
          <w:sz w:val="24"/>
          <w14:ligatures w14:val="none"/>
        </w:rPr>
      </w:pPr>
    </w:p>
    <w:p w14:paraId="6EFD7A83" w14:textId="08168A63" w:rsidR="001215CA" w:rsidRPr="00E04E55" w:rsidRDefault="001215CA" w:rsidP="001215CA">
      <w:pPr>
        <w:widowControl/>
        <w:spacing w:after="0" w:line="240" w:lineRule="auto"/>
        <w:rPr>
          <w:rFonts w:ascii="Times New Roman" w:eastAsia="宋体" w:hAnsi="Times New Roman" w:cs="Times New Roman"/>
          <w:kern w:val="0"/>
          <w:sz w:val="24"/>
          <w14:ligatures w14:val="none"/>
        </w:rPr>
      </w:pPr>
      <w:r w:rsidRPr="00E04E55">
        <w:rPr>
          <w:rFonts w:ascii="Times New Roman" w:eastAsia="宋体" w:hAnsi="Times New Roman" w:cs="Times New Roman"/>
          <w:color w:val="000000"/>
          <w:kern w:val="0"/>
          <w:szCs w:val="22"/>
          <w14:ligatures w14:val="none"/>
        </w:rPr>
        <w:t xml:space="preserve">AMN Healthcare’s revenue fell 10.2% </w:t>
      </w:r>
      <w:del w:id="475" w:author="S Cook PhD" w:date="2025-08-06T18:06:00Z" w16du:dateUtc="2025-08-06T22:06:00Z">
        <w:r w:rsidRPr="00E04E55" w:rsidDel="00BE53ED">
          <w:rPr>
            <w:rFonts w:ascii="Times New Roman" w:eastAsia="宋体" w:hAnsi="Times New Roman" w:cs="Times New Roman"/>
            <w:color w:val="000000"/>
            <w:kern w:val="0"/>
            <w:szCs w:val="22"/>
            <w14:ligatures w14:val="none"/>
          </w:rPr>
          <w:delText xml:space="preserve">as </w:delText>
        </w:r>
      </w:del>
      <w:ins w:id="476" w:author="S Cook PhD" w:date="2025-08-06T18:06:00Z" w16du:dateUtc="2025-08-06T22:06:00Z">
        <w:r w:rsidR="00BE53ED">
          <w:rPr>
            <w:rFonts w:ascii="Times New Roman" w:eastAsia="宋体" w:hAnsi="Times New Roman" w:cs="Times New Roman"/>
            <w:color w:val="000000"/>
            <w:kern w:val="0"/>
            <w:szCs w:val="22"/>
            <w14:ligatures w14:val="none"/>
          </w:rPr>
          <w:t>and</w:t>
        </w:r>
        <w:r w:rsidR="00BE53ED" w:rsidRPr="00E04E55">
          <w:rPr>
            <w:rFonts w:ascii="Times New Roman" w:eastAsia="宋体" w:hAnsi="Times New Roman" w:cs="Times New Roman"/>
            <w:color w:val="000000"/>
            <w:kern w:val="0"/>
            <w:szCs w:val="22"/>
            <w14:ligatures w14:val="none"/>
          </w:rPr>
          <w:t xml:space="preserve"> </w:t>
        </w:r>
      </w:ins>
      <w:r w:rsidRPr="00E04E55">
        <w:rPr>
          <w:rFonts w:ascii="Times New Roman" w:eastAsia="宋体" w:hAnsi="Times New Roman" w:cs="Times New Roman"/>
          <w:color w:val="000000"/>
          <w:kern w:val="0"/>
          <w:szCs w:val="22"/>
          <w14:ligatures w14:val="none"/>
        </w:rPr>
        <w:t xml:space="preserve">it continues to navigate the post-pandemic normalization of the healthcare labor market. The demand for high-cost travel nurses has decreased, </w:t>
      </w:r>
      <w:del w:id="477" w:author="S Cook PhD" w:date="2025-08-06T17:45:00Z" w16du:dateUtc="2025-08-06T21:45:00Z">
        <w:r w:rsidRPr="00E04E55" w:rsidDel="0020047A">
          <w:rPr>
            <w:rFonts w:ascii="Times New Roman" w:eastAsia="宋体" w:hAnsi="Times New Roman" w:cs="Times New Roman"/>
            <w:color w:val="000000"/>
            <w:kern w:val="0"/>
            <w:szCs w:val="22"/>
            <w14:ligatures w14:val="none"/>
          </w:rPr>
          <w:delText>leading to</w:delText>
        </w:r>
      </w:del>
      <w:ins w:id="478" w:author="S Cook PhD" w:date="2025-08-06T17:45:00Z" w16du:dateUtc="2025-08-06T21:45:00Z">
        <w:r w:rsidR="0020047A">
          <w:rPr>
            <w:rFonts w:ascii="Times New Roman" w:eastAsia="宋体" w:hAnsi="Times New Roman" w:cs="Times New Roman"/>
            <w:color w:val="000000"/>
            <w:kern w:val="0"/>
            <w:szCs w:val="22"/>
            <w14:ligatures w14:val="none"/>
          </w:rPr>
          <w:t>resulting in</w:t>
        </w:r>
      </w:ins>
      <w:r w:rsidRPr="00E04E55">
        <w:rPr>
          <w:rFonts w:ascii="Times New Roman" w:eastAsia="宋体" w:hAnsi="Times New Roman" w:cs="Times New Roman"/>
          <w:color w:val="000000"/>
          <w:kern w:val="0"/>
          <w:szCs w:val="22"/>
          <w14:ligatures w14:val="none"/>
        </w:rPr>
        <w:t xml:space="preserve"> a significant </w:t>
      </w:r>
      <w:ins w:id="479" w:author="S Cook PhD" w:date="2025-08-06T18:06:00Z" w16du:dateUtc="2025-08-06T22:06:00Z">
        <w:r w:rsidR="00BE53ED">
          <w:rPr>
            <w:rFonts w:ascii="Times New Roman" w:eastAsia="宋体" w:hAnsi="Times New Roman" w:cs="Times New Roman"/>
            <w:color w:val="000000"/>
            <w:kern w:val="0"/>
            <w:szCs w:val="22"/>
            <w14:ligatures w14:val="none"/>
          </w:rPr>
          <w:t xml:space="preserve">drop in </w:t>
        </w:r>
      </w:ins>
      <w:r w:rsidRPr="00E04E55">
        <w:rPr>
          <w:rFonts w:ascii="Times New Roman" w:eastAsia="宋体" w:hAnsi="Times New Roman" w:cs="Times New Roman"/>
          <w:color w:val="000000"/>
          <w:kern w:val="0"/>
          <w:szCs w:val="22"/>
          <w14:ligatures w14:val="none"/>
        </w:rPr>
        <w:t xml:space="preserve">revenue </w:t>
      </w:r>
      <w:del w:id="480" w:author="S Cook PhD" w:date="2025-08-06T18:06:00Z" w16du:dateUtc="2025-08-06T22:06:00Z">
        <w:r w:rsidRPr="00E04E55" w:rsidDel="00BE53ED">
          <w:rPr>
            <w:rFonts w:ascii="Times New Roman" w:eastAsia="宋体" w:hAnsi="Times New Roman" w:cs="Times New Roman"/>
            <w:color w:val="000000"/>
            <w:kern w:val="0"/>
            <w:szCs w:val="22"/>
            <w14:ligatures w14:val="none"/>
          </w:rPr>
          <w:delText xml:space="preserve">drop </w:delText>
        </w:r>
      </w:del>
      <w:r w:rsidRPr="00E04E55">
        <w:rPr>
          <w:rFonts w:ascii="Times New Roman" w:eastAsia="宋体" w:hAnsi="Times New Roman" w:cs="Times New Roman"/>
          <w:color w:val="000000"/>
          <w:kern w:val="0"/>
          <w:szCs w:val="22"/>
          <w14:ligatures w14:val="none"/>
        </w:rPr>
        <w:t xml:space="preserve">in its largest segment. The company also recorded a non-cash goodwill impairment charge, reflecting the decline in its market valuation. While its physician placement and language services </w:t>
      </w:r>
      <w:del w:id="481" w:author="S Cook PhD" w:date="2025-08-06T18:06:00Z" w16du:dateUtc="2025-08-06T22:06:00Z">
        <w:r w:rsidRPr="00E04E55" w:rsidDel="00BE53ED">
          <w:rPr>
            <w:rFonts w:ascii="Times New Roman" w:eastAsia="宋体" w:hAnsi="Times New Roman" w:cs="Times New Roman"/>
            <w:color w:val="000000"/>
            <w:kern w:val="0"/>
            <w:szCs w:val="22"/>
            <w14:ligatures w14:val="none"/>
          </w:rPr>
          <w:delText xml:space="preserve">segments </w:delText>
        </w:r>
      </w:del>
      <w:del w:id="482" w:author="S Cook PhD" w:date="2025-08-06T18:07:00Z" w16du:dateUtc="2025-08-06T22:07:00Z">
        <w:r w:rsidRPr="00E04E55" w:rsidDel="00BE53ED">
          <w:rPr>
            <w:rFonts w:ascii="Times New Roman" w:eastAsia="宋体" w:hAnsi="Times New Roman" w:cs="Times New Roman"/>
            <w:color w:val="000000"/>
            <w:kern w:val="0"/>
            <w:szCs w:val="22"/>
            <w14:ligatures w14:val="none"/>
          </w:rPr>
          <w:delText>showed pockets of strength</w:delText>
        </w:r>
      </w:del>
      <w:ins w:id="483" w:author="S Cook PhD" w:date="2025-08-06T18:07:00Z" w16du:dateUtc="2025-08-06T22:07:00Z">
        <w:r w:rsidR="00BE53ED">
          <w:rPr>
            <w:rFonts w:ascii="Times New Roman" w:eastAsia="宋体" w:hAnsi="Times New Roman" w:cs="Times New Roman"/>
            <w:color w:val="000000"/>
            <w:kern w:val="0"/>
            <w:szCs w:val="22"/>
            <w14:ligatures w14:val="none"/>
          </w:rPr>
          <w:t>exhibited positive performance</w:t>
        </w:r>
      </w:ins>
      <w:r w:rsidRPr="00E04E55">
        <w:rPr>
          <w:rFonts w:ascii="Times New Roman" w:eastAsia="宋体" w:hAnsi="Times New Roman" w:cs="Times New Roman"/>
          <w:color w:val="000000"/>
          <w:kern w:val="0"/>
          <w:szCs w:val="22"/>
          <w14:ligatures w14:val="none"/>
        </w:rPr>
        <w:t xml:space="preserve">, the overall business is still </w:t>
      </w:r>
      <w:del w:id="484" w:author="S Cook PhD" w:date="2025-08-06T18:07:00Z" w16du:dateUtc="2025-08-06T22:07:00Z">
        <w:r w:rsidRPr="00E04E55" w:rsidDel="00BE53ED">
          <w:rPr>
            <w:rFonts w:ascii="Times New Roman" w:eastAsia="宋体" w:hAnsi="Times New Roman" w:cs="Times New Roman"/>
            <w:color w:val="000000"/>
            <w:kern w:val="0"/>
            <w:szCs w:val="22"/>
            <w14:ligatures w14:val="none"/>
          </w:rPr>
          <w:delText xml:space="preserve">in </w:delText>
        </w:r>
      </w:del>
      <w:ins w:id="485" w:author="S Cook PhD" w:date="2025-08-06T18:07:00Z" w16du:dateUtc="2025-08-06T22:07:00Z">
        <w:r w:rsidR="00BE53ED">
          <w:rPr>
            <w:rFonts w:ascii="Times New Roman" w:eastAsia="宋体" w:hAnsi="Times New Roman" w:cs="Times New Roman"/>
            <w:color w:val="000000"/>
            <w:kern w:val="0"/>
            <w:szCs w:val="22"/>
            <w14:ligatures w14:val="none"/>
          </w:rPr>
          <w:t>in</w:t>
        </w:r>
        <w:r w:rsidR="00BE53ED" w:rsidRPr="00E04E55">
          <w:rPr>
            <w:rFonts w:ascii="Times New Roman" w:eastAsia="宋体" w:hAnsi="Times New Roman" w:cs="Times New Roman"/>
            <w:color w:val="000000"/>
            <w:kern w:val="0"/>
            <w:szCs w:val="22"/>
            <w14:ligatures w14:val="none"/>
          </w:rPr>
          <w:t xml:space="preserve"> </w:t>
        </w:r>
      </w:ins>
      <w:r w:rsidRPr="00E04E55">
        <w:rPr>
          <w:rFonts w:ascii="Times New Roman" w:eastAsia="宋体" w:hAnsi="Times New Roman" w:cs="Times New Roman"/>
          <w:color w:val="000000"/>
          <w:kern w:val="0"/>
          <w:szCs w:val="22"/>
          <w14:ligatures w14:val="none"/>
        </w:rPr>
        <w:t xml:space="preserve">a </w:t>
      </w:r>
      <w:del w:id="486" w:author="S Cook PhD" w:date="2025-08-06T18:07:00Z" w16du:dateUtc="2025-08-06T22:07:00Z">
        <w:r w:rsidRPr="00E04E55" w:rsidDel="00BE53ED">
          <w:rPr>
            <w:rFonts w:ascii="Times New Roman" w:eastAsia="宋体" w:hAnsi="Times New Roman" w:cs="Times New Roman"/>
            <w:color w:val="000000"/>
            <w:kern w:val="0"/>
            <w:szCs w:val="22"/>
            <w14:ligatures w14:val="none"/>
          </w:rPr>
          <w:delText xml:space="preserve">period of </w:delText>
        </w:r>
      </w:del>
      <w:r w:rsidRPr="00E04E55">
        <w:rPr>
          <w:rFonts w:ascii="Times New Roman" w:eastAsia="宋体" w:hAnsi="Times New Roman" w:cs="Times New Roman"/>
          <w:color w:val="000000"/>
          <w:kern w:val="0"/>
          <w:szCs w:val="22"/>
          <w14:ligatures w14:val="none"/>
        </w:rPr>
        <w:t>reset</w:t>
      </w:r>
      <w:ins w:id="487" w:author="S Cook PhD" w:date="2025-08-06T18:07:00Z" w16du:dateUtc="2025-08-06T22:07:00Z">
        <w:r w:rsidR="00BE53ED">
          <w:rPr>
            <w:rFonts w:ascii="Times New Roman" w:eastAsia="宋体" w:hAnsi="Times New Roman" w:cs="Times New Roman"/>
            <w:color w:val="000000"/>
            <w:kern w:val="0"/>
            <w:szCs w:val="22"/>
            <w14:ligatures w14:val="none"/>
          </w:rPr>
          <w:t xml:space="preserve"> period</w:t>
        </w:r>
      </w:ins>
      <w:r w:rsidRPr="00E04E55">
        <w:rPr>
          <w:rFonts w:ascii="Times New Roman" w:eastAsia="宋体" w:hAnsi="Times New Roman" w:cs="Times New Roman"/>
          <w:color w:val="000000"/>
          <w:kern w:val="0"/>
          <w:szCs w:val="22"/>
          <w14:ligatures w14:val="none"/>
        </w:rPr>
        <w:t>.</w:t>
      </w:r>
    </w:p>
    <w:p w14:paraId="0D51E88E" w14:textId="77777777" w:rsidR="001215CA" w:rsidRPr="00E04E55" w:rsidRDefault="001215CA" w:rsidP="001215CA">
      <w:pPr>
        <w:widowControl/>
        <w:spacing w:after="0" w:line="240" w:lineRule="auto"/>
        <w:rPr>
          <w:rFonts w:ascii="Times New Roman" w:eastAsia="宋体" w:hAnsi="Times New Roman" w:cs="Times New Roman"/>
          <w:kern w:val="0"/>
          <w:sz w:val="24"/>
          <w14:ligatures w14:val="none"/>
        </w:rPr>
      </w:pPr>
    </w:p>
    <w:p w14:paraId="1A5357E5" w14:textId="411CA7CD" w:rsidR="001215CA" w:rsidRDefault="001215CA" w:rsidP="001215CA">
      <w:pPr>
        <w:widowControl/>
        <w:spacing w:after="0" w:line="240" w:lineRule="auto"/>
        <w:rPr>
          <w:ins w:id="488" w:author="S Cook PhD" w:date="2025-08-06T18:08:00Z" w16du:dateUtc="2025-08-06T22:08:00Z"/>
          <w:rFonts w:ascii="Times New Roman" w:eastAsia="宋体" w:hAnsi="Times New Roman" w:cs="Times New Roman"/>
          <w:color w:val="000000"/>
          <w:kern w:val="0"/>
          <w:szCs w:val="22"/>
          <w14:ligatures w14:val="none"/>
        </w:rPr>
      </w:pPr>
      <w:del w:id="489" w:author="S Cook PhD" w:date="2025-08-06T18:07:00Z" w16du:dateUtc="2025-08-06T22:07:00Z">
        <w:r w:rsidRPr="00E04E55" w:rsidDel="00BE53ED">
          <w:rPr>
            <w:rFonts w:ascii="Times New Roman" w:eastAsia="宋体" w:hAnsi="Times New Roman" w:cs="Times New Roman"/>
            <w:color w:val="000000"/>
            <w:kern w:val="0"/>
            <w:szCs w:val="22"/>
            <w14:ligatures w14:val="none"/>
          </w:rPr>
          <w:delText>Strategically, e</w:delText>
        </w:r>
      </w:del>
      <w:ins w:id="490" w:author="S Cook PhD" w:date="2025-08-06T18:07:00Z" w16du:dateUtc="2025-08-06T22:07:00Z">
        <w:r w:rsidR="00BE53ED">
          <w:rPr>
            <w:rFonts w:ascii="Times New Roman" w:eastAsia="宋体" w:hAnsi="Times New Roman" w:cs="Times New Roman"/>
            <w:color w:val="000000"/>
            <w:kern w:val="0"/>
            <w:szCs w:val="22"/>
            <w14:ligatures w14:val="none"/>
          </w:rPr>
          <w:t>E</w:t>
        </w:r>
      </w:ins>
      <w:r w:rsidRPr="00E04E55">
        <w:rPr>
          <w:rFonts w:ascii="Times New Roman" w:eastAsia="宋体" w:hAnsi="Times New Roman" w:cs="Times New Roman"/>
          <w:color w:val="000000"/>
          <w:kern w:val="0"/>
          <w:szCs w:val="22"/>
          <w14:ligatures w14:val="none"/>
        </w:rPr>
        <w:t xml:space="preserve">ach firm </w:t>
      </w:r>
      <w:del w:id="491" w:author="S Cook PhD" w:date="2025-08-06T18:11:00Z" w16du:dateUtc="2025-08-06T22:11:00Z">
        <w:r w:rsidRPr="00E04E55" w:rsidDel="008517B3">
          <w:rPr>
            <w:rFonts w:ascii="Times New Roman" w:eastAsia="宋体" w:hAnsi="Times New Roman" w:cs="Times New Roman"/>
            <w:color w:val="000000"/>
            <w:kern w:val="0"/>
            <w:szCs w:val="22"/>
            <w14:ligatures w14:val="none"/>
          </w:rPr>
          <w:delText xml:space="preserve">is </w:delText>
        </w:r>
      </w:del>
      <w:ins w:id="492" w:author="S Cook PhD" w:date="2025-08-06T18:11:00Z" w16du:dateUtc="2025-08-06T22:11:00Z">
        <w:r w:rsidR="008517B3">
          <w:rPr>
            <w:rFonts w:ascii="Times New Roman" w:eastAsia="宋体" w:hAnsi="Times New Roman" w:cs="Times New Roman"/>
            <w:color w:val="000000"/>
            <w:kern w:val="0"/>
            <w:szCs w:val="22"/>
            <w14:ligatures w14:val="none"/>
          </w:rPr>
          <w:t>has positioned itself</w:t>
        </w:r>
      </w:ins>
      <w:ins w:id="493" w:author="S Cook PhD" w:date="2025-08-06T18:08:00Z" w16du:dateUtc="2025-08-06T22:08:00Z">
        <w:r w:rsidR="00BE53ED">
          <w:rPr>
            <w:rFonts w:ascii="Times New Roman" w:eastAsia="宋体" w:hAnsi="Times New Roman" w:cs="Times New Roman"/>
            <w:color w:val="000000"/>
            <w:kern w:val="0"/>
            <w:szCs w:val="22"/>
            <w14:ligatures w14:val="none"/>
          </w:rPr>
          <w:t xml:space="preserve"> </w:t>
        </w:r>
      </w:ins>
      <w:ins w:id="494" w:author="S Cook PhD" w:date="2025-08-06T18:07:00Z" w16du:dateUtc="2025-08-06T22:07:00Z">
        <w:r w:rsidR="00BE53ED">
          <w:rPr>
            <w:rFonts w:ascii="Times New Roman" w:eastAsia="宋体" w:hAnsi="Times New Roman" w:cs="Times New Roman"/>
            <w:color w:val="000000"/>
            <w:kern w:val="0"/>
            <w:szCs w:val="22"/>
            <w14:ligatures w14:val="none"/>
          </w:rPr>
          <w:t>strategic</w:t>
        </w:r>
      </w:ins>
      <w:ins w:id="495" w:author="S Cook PhD" w:date="2025-08-06T18:11:00Z" w16du:dateUtc="2025-08-06T22:11:00Z">
        <w:r w:rsidR="008517B3">
          <w:rPr>
            <w:rFonts w:ascii="Times New Roman" w:eastAsia="宋体" w:hAnsi="Times New Roman" w:cs="Times New Roman"/>
            <w:color w:val="000000"/>
            <w:kern w:val="0"/>
            <w:szCs w:val="22"/>
            <w14:ligatures w14:val="none"/>
          </w:rPr>
          <w:t>ally</w:t>
        </w:r>
      </w:ins>
      <w:ins w:id="496" w:author="S Cook PhD" w:date="2025-08-06T18:07:00Z" w16du:dateUtc="2025-08-06T22:07:00Z">
        <w:r w:rsidR="00BE53ED">
          <w:rPr>
            <w:rFonts w:ascii="Times New Roman" w:eastAsia="宋体" w:hAnsi="Times New Roman" w:cs="Times New Roman"/>
            <w:color w:val="000000"/>
            <w:kern w:val="0"/>
            <w:szCs w:val="22"/>
            <w14:ligatures w14:val="none"/>
          </w:rPr>
          <w:t xml:space="preserve"> </w:t>
        </w:r>
      </w:ins>
      <w:del w:id="497" w:author="S Cook PhD" w:date="2025-08-06T18:11:00Z" w16du:dateUtc="2025-08-06T22:11:00Z">
        <w:r w:rsidRPr="00E04E55" w:rsidDel="008517B3">
          <w:rPr>
            <w:rFonts w:ascii="Times New Roman" w:eastAsia="宋体" w:hAnsi="Times New Roman" w:cs="Times New Roman"/>
            <w:color w:val="000000"/>
            <w:kern w:val="0"/>
            <w:szCs w:val="22"/>
            <w14:ligatures w14:val="none"/>
          </w:rPr>
          <w:delText xml:space="preserve">positioning </w:delText>
        </w:r>
      </w:del>
      <w:del w:id="498" w:author="S Cook PhD" w:date="2025-08-06T18:08:00Z" w16du:dateUtc="2025-08-06T22:08:00Z">
        <w:r w:rsidRPr="00E04E55" w:rsidDel="00BE53ED">
          <w:rPr>
            <w:rFonts w:ascii="Times New Roman" w:eastAsia="宋体" w:hAnsi="Times New Roman" w:cs="Times New Roman"/>
            <w:color w:val="000000"/>
            <w:kern w:val="0"/>
            <w:szCs w:val="22"/>
            <w14:ligatures w14:val="none"/>
          </w:rPr>
          <w:delText xml:space="preserve">itself </w:delText>
        </w:r>
      </w:del>
      <w:r w:rsidRPr="00E04E55">
        <w:rPr>
          <w:rFonts w:ascii="Times New Roman" w:eastAsia="宋体" w:hAnsi="Times New Roman" w:cs="Times New Roman"/>
          <w:color w:val="000000"/>
          <w:kern w:val="0"/>
          <w:szCs w:val="22"/>
          <w14:ligatures w14:val="none"/>
        </w:rPr>
        <w:t xml:space="preserve">for future growth. Kforce is focused on expanding its higher-margin consulting offerings and returning capital to shareholders. Heidrick &amp; Struggles is leveraging its premium brand to expand into adjacent advisory services. AMN is </w:t>
      </w:r>
      <w:del w:id="499" w:author="S Cook PhD" w:date="2025-08-06T18:08:00Z" w16du:dateUtc="2025-08-06T22:08:00Z">
        <w:r w:rsidRPr="00E04E55" w:rsidDel="00BE53ED">
          <w:rPr>
            <w:rFonts w:ascii="Times New Roman" w:eastAsia="宋体" w:hAnsi="Times New Roman" w:cs="Times New Roman"/>
            <w:color w:val="000000"/>
            <w:kern w:val="0"/>
            <w:szCs w:val="22"/>
            <w14:ligatures w14:val="none"/>
          </w:rPr>
          <w:delText xml:space="preserve">prudently </w:delText>
        </w:r>
      </w:del>
      <w:r w:rsidRPr="00E04E55">
        <w:rPr>
          <w:rFonts w:ascii="Times New Roman" w:eastAsia="宋体" w:hAnsi="Times New Roman" w:cs="Times New Roman"/>
          <w:color w:val="000000"/>
          <w:kern w:val="0"/>
          <w:szCs w:val="22"/>
          <w14:ligatures w14:val="none"/>
        </w:rPr>
        <w:t xml:space="preserve">reducing </w:t>
      </w:r>
      <w:ins w:id="500" w:author="S Cook PhD" w:date="2025-08-06T18:08:00Z" w16du:dateUtc="2025-08-06T22:08:00Z">
        <w:r w:rsidR="00BE53ED">
          <w:rPr>
            <w:rFonts w:ascii="Times New Roman" w:eastAsia="宋体" w:hAnsi="Times New Roman" w:cs="Times New Roman"/>
            <w:color w:val="000000"/>
            <w:kern w:val="0"/>
            <w:szCs w:val="22"/>
            <w14:ligatures w14:val="none"/>
          </w:rPr>
          <w:t xml:space="preserve">its </w:t>
        </w:r>
      </w:ins>
      <w:r w:rsidRPr="00E04E55">
        <w:rPr>
          <w:rFonts w:ascii="Times New Roman" w:eastAsia="宋体" w:hAnsi="Times New Roman" w:cs="Times New Roman"/>
          <w:color w:val="000000"/>
          <w:kern w:val="0"/>
          <w:szCs w:val="22"/>
          <w14:ligatures w14:val="none"/>
        </w:rPr>
        <w:t>debt while investing in its technology platforms to create a more integrated and efficient service ecosystem.</w:t>
      </w:r>
    </w:p>
    <w:p w14:paraId="7DA4AE0E" w14:textId="77777777" w:rsidR="00BE53ED" w:rsidRPr="00E04E55" w:rsidRDefault="00BE53ED" w:rsidP="001215CA">
      <w:pPr>
        <w:widowControl/>
        <w:spacing w:after="0" w:line="240" w:lineRule="auto"/>
        <w:rPr>
          <w:rFonts w:ascii="Times New Roman" w:eastAsia="宋体" w:hAnsi="Times New Roman" w:cs="Times New Roman"/>
          <w:kern w:val="0"/>
          <w:sz w:val="24"/>
          <w14:ligatures w14:val="none"/>
        </w:rPr>
      </w:pPr>
    </w:p>
    <w:p w14:paraId="0A5FAA89" w14:textId="77777777" w:rsidR="001215CA" w:rsidRPr="00E04E55" w:rsidRDefault="001215CA" w:rsidP="001215CA">
      <w:pPr>
        <w:widowControl/>
        <w:spacing w:before="320" w:after="80" w:line="240" w:lineRule="auto"/>
        <w:outlineLvl w:val="2"/>
        <w:rPr>
          <w:rFonts w:ascii="Times New Roman" w:eastAsia="宋体" w:hAnsi="Times New Roman" w:cs="Times New Roman"/>
          <w:b/>
          <w:bCs/>
          <w:kern w:val="0"/>
          <w:sz w:val="27"/>
          <w:szCs w:val="27"/>
          <w14:ligatures w14:val="none"/>
        </w:rPr>
      </w:pPr>
      <w:r w:rsidRPr="00E04E55">
        <w:rPr>
          <w:rFonts w:ascii="Times New Roman" w:eastAsia="宋体" w:hAnsi="Times New Roman" w:cs="Times New Roman"/>
          <w:b/>
          <w:bCs/>
          <w:color w:val="434343"/>
          <w:kern w:val="0"/>
          <w:sz w:val="28"/>
          <w:szCs w:val="28"/>
          <w14:ligatures w14:val="none"/>
        </w:rPr>
        <w:t>3. Recommendation: The Superior Choice for Mid-2025</w:t>
      </w:r>
    </w:p>
    <w:p w14:paraId="131E020B" w14:textId="6163F434" w:rsidR="001215CA" w:rsidRPr="0020047A" w:rsidDel="00BE53ED" w:rsidRDefault="001215CA" w:rsidP="008517B3">
      <w:pPr>
        <w:widowControl/>
        <w:spacing w:after="0" w:line="240" w:lineRule="auto"/>
        <w:rPr>
          <w:del w:id="501" w:author="S Cook PhD" w:date="2025-08-06T18:08:00Z" w16du:dateUtc="2025-08-06T22:08:00Z"/>
          <w:rFonts w:ascii="Times New Roman" w:eastAsia="宋体" w:hAnsi="Times New Roman" w:cs="Times New Roman"/>
          <w:kern w:val="0"/>
          <w:sz w:val="24"/>
          <w14:ligatures w14:val="none"/>
        </w:rPr>
      </w:pPr>
      <w:r w:rsidRPr="00E04E55">
        <w:rPr>
          <w:rFonts w:ascii="Times New Roman" w:eastAsia="宋体" w:hAnsi="Times New Roman" w:cs="Times New Roman"/>
          <w:color w:val="000000"/>
          <w:kern w:val="0"/>
          <w:szCs w:val="22"/>
          <w14:ligatures w14:val="none"/>
        </w:rPr>
        <w:t>For an investor seeking the highest potential return by mid</w:t>
      </w:r>
      <w:ins w:id="502" w:author="S Cook PhD" w:date="2025-08-06T17:45:00Z" w16du:dateUtc="2025-08-06T21:45:00Z">
        <w:r w:rsidR="0020047A">
          <w:rPr>
            <w:rFonts w:ascii="Times New Roman" w:eastAsia="宋体" w:hAnsi="Times New Roman" w:cs="Times New Roman"/>
            <w:color w:val="000000"/>
            <w:kern w:val="0"/>
            <w:szCs w:val="22"/>
            <w14:ligatures w14:val="none"/>
          </w:rPr>
          <w:t>-</w:t>
        </w:r>
      </w:ins>
      <w:del w:id="503" w:author="S Cook PhD" w:date="2025-08-06T17:45:00Z" w16du:dateUtc="2025-08-06T21:45:00Z">
        <w:r w:rsidRPr="00E04E55" w:rsidDel="0020047A">
          <w:rPr>
            <w:rFonts w:ascii="Times New Roman" w:eastAsia="宋体" w:hAnsi="Times New Roman" w:cs="Times New Roman"/>
            <w:color w:val="000000"/>
            <w:kern w:val="0"/>
            <w:szCs w:val="22"/>
            <w14:ligatures w14:val="none"/>
          </w:rPr>
          <w:delText xml:space="preserve"> </w:delText>
        </w:r>
      </w:del>
      <w:r w:rsidRPr="00E04E55">
        <w:rPr>
          <w:rFonts w:ascii="Times New Roman" w:eastAsia="宋体" w:hAnsi="Times New Roman" w:cs="Times New Roman"/>
          <w:color w:val="000000"/>
          <w:kern w:val="0"/>
          <w:szCs w:val="22"/>
          <w14:ligatures w14:val="none"/>
        </w:rPr>
        <w:t xml:space="preserve">2025, </w:t>
      </w:r>
      <w:r w:rsidRPr="0020047A">
        <w:rPr>
          <w:rFonts w:ascii="Times New Roman" w:eastAsia="宋体" w:hAnsi="Times New Roman" w:cs="Times New Roman"/>
          <w:color w:val="000000"/>
          <w:kern w:val="0"/>
          <w:szCs w:val="22"/>
          <w14:ligatures w14:val="none"/>
          <w:rPrChange w:id="504" w:author="S Cook PhD" w:date="2025-08-06T17:45:00Z" w16du:dateUtc="2025-08-06T21:45:00Z">
            <w:rPr>
              <w:rFonts w:ascii="Times New Roman" w:eastAsia="宋体" w:hAnsi="Times New Roman" w:cs="Times New Roman"/>
              <w:b/>
              <w:bCs/>
              <w:color w:val="000000"/>
              <w:kern w:val="0"/>
              <w:szCs w:val="22"/>
              <w14:ligatures w14:val="none"/>
            </w:rPr>
          </w:rPrChange>
        </w:rPr>
        <w:t>Kforce Inc. (KFRC) is the recommended investment</w:t>
      </w:r>
      <w:del w:id="505" w:author="S Cook PhD" w:date="2025-08-06T18:08:00Z" w16du:dateUtc="2025-08-06T22:08:00Z">
        <w:r w:rsidRPr="0020047A" w:rsidDel="00BE53ED">
          <w:rPr>
            <w:rFonts w:ascii="Times New Roman" w:eastAsia="宋体" w:hAnsi="Times New Roman" w:cs="Times New Roman"/>
            <w:color w:val="000000"/>
            <w:kern w:val="0"/>
            <w:szCs w:val="22"/>
            <w14:ligatures w14:val="none"/>
            <w:rPrChange w:id="506" w:author="S Cook PhD" w:date="2025-08-06T17:45:00Z" w16du:dateUtc="2025-08-06T21:45:00Z">
              <w:rPr>
                <w:rFonts w:ascii="Times New Roman" w:eastAsia="宋体" w:hAnsi="Times New Roman" w:cs="Times New Roman"/>
                <w:b/>
                <w:bCs/>
                <w:color w:val="000000"/>
                <w:kern w:val="0"/>
                <w:szCs w:val="22"/>
                <w14:ligatures w14:val="none"/>
              </w:rPr>
            </w:rPrChange>
          </w:rPr>
          <w:delText>.</w:delText>
        </w:r>
      </w:del>
      <w:ins w:id="507" w:author="S Cook PhD" w:date="2025-08-06T18:08:00Z" w16du:dateUtc="2025-08-06T22:08:00Z">
        <w:r w:rsidR="00BE53ED">
          <w:rPr>
            <w:rFonts w:ascii="Times New Roman" w:eastAsia="宋体" w:hAnsi="Times New Roman" w:cs="Times New Roman"/>
            <w:color w:val="000000"/>
            <w:kern w:val="0"/>
            <w:szCs w:val="22"/>
            <w14:ligatures w14:val="none"/>
          </w:rPr>
          <w:t xml:space="preserve"> based on </w:t>
        </w:r>
      </w:ins>
    </w:p>
    <w:p w14:paraId="01412349" w14:textId="529C5611" w:rsidR="001215CA" w:rsidRPr="0020047A" w:rsidDel="00BE53ED" w:rsidRDefault="001215CA" w:rsidP="008517B3">
      <w:pPr>
        <w:widowControl/>
        <w:spacing w:after="0" w:line="240" w:lineRule="auto"/>
        <w:rPr>
          <w:del w:id="508" w:author="S Cook PhD" w:date="2025-08-06T18:08:00Z" w16du:dateUtc="2025-08-06T22:08:00Z"/>
          <w:rFonts w:ascii="Times New Roman" w:eastAsia="宋体" w:hAnsi="Times New Roman" w:cs="Times New Roman"/>
          <w:kern w:val="0"/>
          <w:sz w:val="24"/>
          <w14:ligatures w14:val="none"/>
        </w:rPr>
      </w:pPr>
    </w:p>
    <w:p w14:paraId="0DB21A0F" w14:textId="2A8215BC" w:rsidR="00BE53ED" w:rsidRDefault="001215CA" w:rsidP="00BE53ED">
      <w:pPr>
        <w:widowControl/>
        <w:spacing w:after="0" w:line="240" w:lineRule="auto"/>
        <w:rPr>
          <w:ins w:id="509" w:author="S Cook PhD" w:date="2025-08-06T18:09:00Z" w16du:dateUtc="2025-08-06T22:09:00Z"/>
          <w:rFonts w:ascii="Times New Roman" w:eastAsia="宋体" w:hAnsi="Times New Roman" w:cs="Times New Roman"/>
          <w:color w:val="000000"/>
          <w:kern w:val="0"/>
          <w:szCs w:val="22"/>
          <w14:ligatures w14:val="none"/>
        </w:rPr>
      </w:pPr>
      <w:del w:id="510" w:author="S Cook PhD" w:date="2025-08-06T18:08:00Z" w16du:dateUtc="2025-08-06T22:08:00Z">
        <w:r w:rsidRPr="00E04E55" w:rsidDel="00BE53ED">
          <w:rPr>
            <w:rFonts w:ascii="Times New Roman" w:eastAsia="宋体" w:hAnsi="Times New Roman" w:cs="Times New Roman"/>
            <w:color w:val="000000"/>
            <w:kern w:val="0"/>
            <w:szCs w:val="22"/>
            <w14:ligatures w14:val="none"/>
          </w:rPr>
          <w:delText xml:space="preserve">The investment thesis for Kforce is </w:delText>
        </w:r>
      </w:del>
      <w:r w:rsidRPr="00E04E55">
        <w:rPr>
          <w:rFonts w:ascii="Times New Roman" w:eastAsia="宋体" w:hAnsi="Times New Roman" w:cs="Times New Roman"/>
          <w:color w:val="000000"/>
          <w:kern w:val="0"/>
          <w:szCs w:val="22"/>
          <w14:ligatures w14:val="none"/>
        </w:rPr>
        <w:t xml:space="preserve">a cyclical recovery play. </w:t>
      </w:r>
    </w:p>
    <w:p w14:paraId="38F7CEEA" w14:textId="77777777" w:rsidR="00BE53ED" w:rsidRDefault="00BE53ED" w:rsidP="00BE53ED">
      <w:pPr>
        <w:widowControl/>
        <w:spacing w:after="0" w:line="240" w:lineRule="auto"/>
        <w:rPr>
          <w:ins w:id="511" w:author="S Cook PhD" w:date="2025-08-06T18:09:00Z" w16du:dateUtc="2025-08-06T22:09:00Z"/>
          <w:rFonts w:ascii="Times New Roman" w:eastAsia="宋体" w:hAnsi="Times New Roman" w:cs="Times New Roman"/>
          <w:color w:val="000000"/>
          <w:kern w:val="0"/>
          <w:szCs w:val="22"/>
          <w14:ligatures w14:val="none"/>
        </w:rPr>
      </w:pPr>
    </w:p>
    <w:p w14:paraId="3AF35F57" w14:textId="0624ED39" w:rsidR="001215CA" w:rsidRPr="00E04E55" w:rsidRDefault="001215CA" w:rsidP="00BE53ED">
      <w:pPr>
        <w:widowControl/>
        <w:spacing w:after="0" w:line="240" w:lineRule="auto"/>
        <w:rPr>
          <w:rFonts w:ascii="Times New Roman" w:eastAsia="宋体" w:hAnsi="Times New Roman" w:cs="Times New Roman"/>
          <w:kern w:val="0"/>
          <w:sz w:val="24"/>
          <w14:ligatures w14:val="none"/>
        </w:rPr>
      </w:pPr>
      <w:r w:rsidRPr="00E04E55">
        <w:rPr>
          <w:rFonts w:ascii="Times New Roman" w:eastAsia="宋体" w:hAnsi="Times New Roman" w:cs="Times New Roman"/>
          <w:color w:val="000000"/>
          <w:kern w:val="0"/>
          <w:szCs w:val="22"/>
          <w14:ligatures w14:val="none"/>
        </w:rPr>
        <w:t xml:space="preserve">After a challenging 2024, the stock appears to have priced in much of the negative news related to the slowdown in IT spending. </w:t>
      </w:r>
      <w:del w:id="512" w:author="S Cook PhD" w:date="2025-08-06T18:09:00Z" w16du:dateUtc="2025-08-06T22:09:00Z">
        <w:r w:rsidRPr="00E04E55" w:rsidDel="00BE53ED">
          <w:rPr>
            <w:rFonts w:ascii="Times New Roman" w:eastAsia="宋体" w:hAnsi="Times New Roman" w:cs="Times New Roman"/>
            <w:color w:val="000000"/>
            <w:kern w:val="0"/>
            <w:szCs w:val="22"/>
            <w14:ligatures w14:val="none"/>
          </w:rPr>
          <w:delText>With m</w:delText>
        </w:r>
      </w:del>
      <w:ins w:id="513" w:author="S Cook PhD" w:date="2025-08-06T18:09:00Z" w16du:dateUtc="2025-08-06T22:09:00Z">
        <w:r w:rsidR="00BE53ED">
          <w:rPr>
            <w:rFonts w:ascii="Times New Roman" w:eastAsia="宋体" w:hAnsi="Times New Roman" w:cs="Times New Roman"/>
            <w:color w:val="000000"/>
            <w:kern w:val="0"/>
            <w:szCs w:val="22"/>
            <w14:ligatures w14:val="none"/>
          </w:rPr>
          <w:t>M</w:t>
        </w:r>
      </w:ins>
      <w:r w:rsidRPr="00E04E55">
        <w:rPr>
          <w:rFonts w:ascii="Times New Roman" w:eastAsia="宋体" w:hAnsi="Times New Roman" w:cs="Times New Roman"/>
          <w:color w:val="000000"/>
          <w:kern w:val="0"/>
          <w:szCs w:val="22"/>
          <w14:ligatures w14:val="none"/>
        </w:rPr>
        <w:t xml:space="preserve">anagement </w:t>
      </w:r>
      <w:ins w:id="514" w:author="S Cook PhD" w:date="2025-08-06T18:12:00Z" w16du:dateUtc="2025-08-06T22:12:00Z">
        <w:r w:rsidR="008517B3">
          <w:rPr>
            <w:rFonts w:ascii="Times New Roman" w:eastAsia="宋体" w:hAnsi="Times New Roman" w:cs="Times New Roman"/>
            <w:color w:val="000000"/>
            <w:kern w:val="0"/>
            <w:szCs w:val="22"/>
            <w14:ligatures w14:val="none"/>
          </w:rPr>
          <w:t>has</w:t>
        </w:r>
      </w:ins>
      <w:ins w:id="515" w:author="S Cook PhD" w:date="2025-08-06T18:09:00Z" w16du:dateUtc="2025-08-06T22:09:00Z">
        <w:r w:rsidR="00BE53ED">
          <w:rPr>
            <w:rFonts w:ascii="Times New Roman" w:eastAsia="宋体" w:hAnsi="Times New Roman" w:cs="Times New Roman"/>
            <w:color w:val="000000"/>
            <w:kern w:val="0"/>
            <w:szCs w:val="22"/>
            <w14:ligatures w14:val="none"/>
          </w:rPr>
          <w:t xml:space="preserve"> </w:t>
        </w:r>
      </w:ins>
      <w:del w:id="516" w:author="S Cook PhD" w:date="2025-08-06T18:09:00Z" w16du:dateUtc="2025-08-06T22:09:00Z">
        <w:r w:rsidRPr="00E04E55" w:rsidDel="00BE53ED">
          <w:rPr>
            <w:rFonts w:ascii="Times New Roman" w:eastAsia="宋体" w:hAnsi="Times New Roman" w:cs="Times New Roman"/>
            <w:color w:val="000000"/>
            <w:kern w:val="0"/>
            <w:szCs w:val="22"/>
            <w14:ligatures w14:val="none"/>
          </w:rPr>
          <w:delText xml:space="preserve">signaling </w:delText>
        </w:r>
      </w:del>
      <w:ins w:id="517" w:author="S Cook PhD" w:date="2025-08-06T18:09:00Z" w16du:dateUtc="2025-08-06T22:09:00Z">
        <w:r w:rsidR="00BE53ED" w:rsidRPr="00E04E55">
          <w:rPr>
            <w:rFonts w:ascii="Times New Roman" w:eastAsia="宋体" w:hAnsi="Times New Roman" w:cs="Times New Roman"/>
            <w:color w:val="000000"/>
            <w:kern w:val="0"/>
            <w:szCs w:val="22"/>
            <w14:ligatures w14:val="none"/>
          </w:rPr>
          <w:t>signal</w:t>
        </w:r>
        <w:r w:rsidR="00BE53ED">
          <w:rPr>
            <w:rFonts w:ascii="Times New Roman" w:eastAsia="宋体" w:hAnsi="Times New Roman" w:cs="Times New Roman"/>
            <w:color w:val="000000"/>
            <w:kern w:val="0"/>
            <w:szCs w:val="22"/>
            <w14:ligatures w14:val="none"/>
          </w:rPr>
          <w:t>ed that the company has</w:t>
        </w:r>
        <w:r w:rsidR="00BE53ED" w:rsidRPr="00E04E55">
          <w:rPr>
            <w:rFonts w:ascii="Times New Roman" w:eastAsia="宋体" w:hAnsi="Times New Roman" w:cs="Times New Roman"/>
            <w:color w:val="000000"/>
            <w:kern w:val="0"/>
            <w:szCs w:val="22"/>
            <w14:ligatures w14:val="none"/>
          </w:rPr>
          <w:t xml:space="preserve"> </w:t>
        </w:r>
      </w:ins>
      <w:del w:id="518" w:author="S Cook PhD" w:date="2025-08-06T18:09:00Z" w16du:dateUtc="2025-08-06T22:09:00Z">
        <w:r w:rsidRPr="00E04E55" w:rsidDel="00BE53ED">
          <w:rPr>
            <w:rFonts w:ascii="Times New Roman" w:eastAsia="宋体" w:hAnsi="Times New Roman" w:cs="Times New Roman"/>
            <w:color w:val="000000"/>
            <w:kern w:val="0"/>
            <w:szCs w:val="22"/>
            <w14:ligatures w14:val="none"/>
          </w:rPr>
          <w:delText xml:space="preserve">stabilization </w:delText>
        </w:r>
      </w:del>
      <w:ins w:id="519" w:author="S Cook PhD" w:date="2025-08-06T18:09:00Z" w16du:dateUtc="2025-08-06T22:09:00Z">
        <w:r w:rsidR="00BE53ED" w:rsidRPr="00E04E55">
          <w:rPr>
            <w:rFonts w:ascii="Times New Roman" w:eastAsia="宋体" w:hAnsi="Times New Roman" w:cs="Times New Roman"/>
            <w:color w:val="000000"/>
            <w:kern w:val="0"/>
            <w:szCs w:val="22"/>
            <w14:ligatures w14:val="none"/>
          </w:rPr>
          <w:t>stabiliz</w:t>
        </w:r>
        <w:r w:rsidR="00BE53ED">
          <w:rPr>
            <w:rFonts w:ascii="Times New Roman" w:eastAsia="宋体" w:hAnsi="Times New Roman" w:cs="Times New Roman"/>
            <w:color w:val="000000"/>
            <w:kern w:val="0"/>
            <w:szCs w:val="22"/>
            <w14:ligatures w14:val="none"/>
          </w:rPr>
          <w:t>ed</w:t>
        </w:r>
        <w:r w:rsidR="00BE53ED" w:rsidRPr="00E04E55">
          <w:rPr>
            <w:rFonts w:ascii="Times New Roman" w:eastAsia="宋体" w:hAnsi="Times New Roman" w:cs="Times New Roman"/>
            <w:color w:val="000000"/>
            <w:kern w:val="0"/>
            <w:szCs w:val="22"/>
            <w14:ligatures w14:val="none"/>
          </w:rPr>
          <w:t xml:space="preserve"> </w:t>
        </w:r>
      </w:ins>
      <w:r w:rsidRPr="00E04E55">
        <w:rPr>
          <w:rFonts w:ascii="Times New Roman" w:eastAsia="宋体" w:hAnsi="Times New Roman" w:cs="Times New Roman"/>
          <w:color w:val="000000"/>
          <w:kern w:val="0"/>
          <w:szCs w:val="22"/>
          <w14:ligatures w14:val="none"/>
        </w:rPr>
        <w:t xml:space="preserve">and </w:t>
      </w:r>
      <w:ins w:id="520" w:author="S Cook PhD" w:date="2025-08-06T18:09:00Z" w16du:dateUtc="2025-08-06T22:09:00Z">
        <w:r w:rsidR="00BE53ED">
          <w:rPr>
            <w:rFonts w:ascii="Times New Roman" w:eastAsia="宋体" w:hAnsi="Times New Roman" w:cs="Times New Roman"/>
            <w:color w:val="000000"/>
            <w:kern w:val="0"/>
            <w:szCs w:val="22"/>
            <w14:ligatures w14:val="none"/>
          </w:rPr>
          <w:t xml:space="preserve">expressed </w:t>
        </w:r>
      </w:ins>
      <w:r w:rsidRPr="00E04E55">
        <w:rPr>
          <w:rFonts w:ascii="Times New Roman" w:eastAsia="宋体" w:hAnsi="Times New Roman" w:cs="Times New Roman"/>
          <w:color w:val="000000"/>
          <w:kern w:val="0"/>
          <w:szCs w:val="22"/>
          <w14:ligatures w14:val="none"/>
        </w:rPr>
        <w:t>cautious optimism for 2025</w:t>
      </w:r>
      <w:del w:id="521" w:author="S Cook PhD" w:date="2025-08-06T18:09:00Z" w16du:dateUtc="2025-08-06T22:09:00Z">
        <w:r w:rsidRPr="00E04E55" w:rsidDel="00BE53ED">
          <w:rPr>
            <w:rFonts w:ascii="Times New Roman" w:eastAsia="宋体" w:hAnsi="Times New Roman" w:cs="Times New Roman"/>
            <w:color w:val="000000"/>
            <w:kern w:val="0"/>
            <w:szCs w:val="22"/>
            <w14:ligatures w14:val="none"/>
          </w:rPr>
          <w:delText xml:space="preserve">, </w:delText>
        </w:r>
      </w:del>
      <w:ins w:id="522" w:author="S Cook PhD" w:date="2025-08-06T18:09:00Z" w16du:dateUtc="2025-08-06T22:09:00Z">
        <w:r w:rsidR="00BE53ED">
          <w:rPr>
            <w:rFonts w:ascii="Times New Roman" w:eastAsia="宋体" w:hAnsi="Times New Roman" w:cs="Times New Roman"/>
            <w:color w:val="000000"/>
            <w:kern w:val="0"/>
            <w:szCs w:val="22"/>
            <w14:ligatures w14:val="none"/>
          </w:rPr>
          <w:t>.</w:t>
        </w:r>
        <w:r w:rsidR="00BE53ED" w:rsidRPr="00E04E55">
          <w:rPr>
            <w:rFonts w:ascii="Times New Roman" w:eastAsia="宋体" w:hAnsi="Times New Roman" w:cs="Times New Roman"/>
            <w:color w:val="000000"/>
            <w:kern w:val="0"/>
            <w:szCs w:val="22"/>
            <w14:ligatures w14:val="none"/>
          </w:rPr>
          <w:t xml:space="preserve"> </w:t>
        </w:r>
      </w:ins>
      <w:del w:id="523" w:author="S Cook PhD" w:date="2025-08-06T18:09:00Z" w16du:dateUtc="2025-08-06T22:09:00Z">
        <w:r w:rsidRPr="00E04E55" w:rsidDel="00BE53ED">
          <w:rPr>
            <w:rFonts w:ascii="Times New Roman" w:eastAsia="宋体" w:hAnsi="Times New Roman" w:cs="Times New Roman"/>
            <w:color w:val="000000"/>
            <w:kern w:val="0"/>
            <w:szCs w:val="22"/>
            <w14:ligatures w14:val="none"/>
          </w:rPr>
          <w:delText xml:space="preserve">any </w:delText>
        </w:r>
      </w:del>
      <w:ins w:id="524" w:author="S Cook PhD" w:date="2025-08-06T18:09:00Z" w16du:dateUtc="2025-08-06T22:09:00Z">
        <w:r w:rsidR="00BE53ED">
          <w:rPr>
            <w:rFonts w:ascii="Times New Roman" w:eastAsia="宋体" w:hAnsi="Times New Roman" w:cs="Times New Roman"/>
            <w:color w:val="000000"/>
            <w:kern w:val="0"/>
            <w:szCs w:val="22"/>
            <w14:ligatures w14:val="none"/>
          </w:rPr>
          <w:t>A</w:t>
        </w:r>
        <w:r w:rsidR="00BE53ED" w:rsidRPr="00E04E55">
          <w:rPr>
            <w:rFonts w:ascii="Times New Roman" w:eastAsia="宋体" w:hAnsi="Times New Roman" w:cs="Times New Roman"/>
            <w:color w:val="000000"/>
            <w:kern w:val="0"/>
            <w:szCs w:val="22"/>
            <w14:ligatures w14:val="none"/>
          </w:rPr>
          <w:t xml:space="preserve">ny </w:t>
        </w:r>
      </w:ins>
      <w:r w:rsidRPr="00E04E55">
        <w:rPr>
          <w:rFonts w:ascii="Times New Roman" w:eastAsia="宋体" w:hAnsi="Times New Roman" w:cs="Times New Roman"/>
          <w:color w:val="000000"/>
          <w:kern w:val="0"/>
          <w:szCs w:val="22"/>
          <w14:ligatures w14:val="none"/>
        </w:rPr>
        <w:t xml:space="preserve">positive shift in corporate confidence could unlock pent-up demand for technology projects, </w:t>
      </w:r>
      <w:ins w:id="525" w:author="S Cook PhD" w:date="2025-08-06T18:09:00Z" w16du:dateUtc="2025-08-06T22:09:00Z">
        <w:r w:rsidR="00BE53ED">
          <w:rPr>
            <w:rFonts w:ascii="Times New Roman" w:eastAsia="宋体" w:hAnsi="Times New Roman" w:cs="Times New Roman"/>
            <w:color w:val="000000"/>
            <w:kern w:val="0"/>
            <w:szCs w:val="22"/>
            <w14:ligatures w14:val="none"/>
          </w:rPr>
          <w:t xml:space="preserve">which is likely to </w:t>
        </w:r>
      </w:ins>
      <w:del w:id="526" w:author="S Cook PhD" w:date="2025-08-06T18:09:00Z" w16du:dateUtc="2025-08-06T22:09:00Z">
        <w:r w:rsidRPr="00E04E55" w:rsidDel="00BE53ED">
          <w:rPr>
            <w:rFonts w:ascii="Times New Roman" w:eastAsia="宋体" w:hAnsi="Times New Roman" w:cs="Times New Roman"/>
            <w:color w:val="000000"/>
            <w:kern w:val="0"/>
            <w:szCs w:val="22"/>
            <w14:ligatures w14:val="none"/>
          </w:rPr>
          <w:delText xml:space="preserve">driving </w:delText>
        </w:r>
      </w:del>
      <w:ins w:id="527" w:author="S Cook PhD" w:date="2025-08-06T18:09:00Z" w16du:dateUtc="2025-08-06T22:09:00Z">
        <w:r w:rsidR="00BE53ED" w:rsidRPr="00E04E55">
          <w:rPr>
            <w:rFonts w:ascii="Times New Roman" w:eastAsia="宋体" w:hAnsi="Times New Roman" w:cs="Times New Roman"/>
            <w:color w:val="000000"/>
            <w:kern w:val="0"/>
            <w:szCs w:val="22"/>
            <w14:ligatures w14:val="none"/>
          </w:rPr>
          <w:t>driv</w:t>
        </w:r>
        <w:r w:rsidR="00BE53ED">
          <w:rPr>
            <w:rFonts w:ascii="Times New Roman" w:eastAsia="宋体" w:hAnsi="Times New Roman" w:cs="Times New Roman"/>
            <w:color w:val="000000"/>
            <w:kern w:val="0"/>
            <w:szCs w:val="22"/>
            <w14:ligatures w14:val="none"/>
          </w:rPr>
          <w:t>e</w:t>
        </w:r>
        <w:r w:rsidR="00BE53ED" w:rsidRPr="00E04E55">
          <w:rPr>
            <w:rFonts w:ascii="Times New Roman" w:eastAsia="宋体" w:hAnsi="Times New Roman" w:cs="Times New Roman"/>
            <w:color w:val="000000"/>
            <w:kern w:val="0"/>
            <w:szCs w:val="22"/>
            <w14:ligatures w14:val="none"/>
          </w:rPr>
          <w:t xml:space="preserve"> </w:t>
        </w:r>
      </w:ins>
      <w:r w:rsidRPr="00E04E55">
        <w:rPr>
          <w:rFonts w:ascii="Times New Roman" w:eastAsia="宋体" w:hAnsi="Times New Roman" w:cs="Times New Roman"/>
          <w:color w:val="000000"/>
          <w:kern w:val="0"/>
          <w:szCs w:val="22"/>
          <w14:ligatures w14:val="none"/>
        </w:rPr>
        <w:t xml:space="preserve">a significant rebound in </w:t>
      </w:r>
      <w:del w:id="528" w:author="S Cook PhD" w:date="2025-08-06T18:09:00Z" w16du:dateUtc="2025-08-06T22:09:00Z">
        <w:r w:rsidRPr="00E04E55" w:rsidDel="00BE53ED">
          <w:rPr>
            <w:rFonts w:ascii="Times New Roman" w:eastAsia="宋体" w:hAnsi="Times New Roman" w:cs="Times New Roman"/>
            <w:color w:val="000000"/>
            <w:kern w:val="0"/>
            <w:szCs w:val="22"/>
            <w14:ligatures w14:val="none"/>
          </w:rPr>
          <w:delText xml:space="preserve">Kforce’s </w:delText>
        </w:r>
      </w:del>
      <w:ins w:id="529" w:author="S Cook PhD" w:date="2025-08-06T18:09:00Z" w16du:dateUtc="2025-08-06T22:09:00Z">
        <w:r w:rsidR="00BE53ED">
          <w:rPr>
            <w:rFonts w:ascii="Times New Roman" w:eastAsia="宋体" w:hAnsi="Times New Roman" w:cs="Times New Roman"/>
            <w:color w:val="000000"/>
            <w:kern w:val="0"/>
            <w:szCs w:val="22"/>
            <w14:ligatures w14:val="none"/>
          </w:rPr>
          <w:t>its</w:t>
        </w:r>
      </w:ins>
      <w:ins w:id="530" w:author="S Cook PhD" w:date="2025-08-06T18:10:00Z" w16du:dateUtc="2025-08-06T22:10:00Z">
        <w:r w:rsidR="00BE53ED">
          <w:rPr>
            <w:rFonts w:ascii="Times New Roman" w:eastAsia="宋体" w:hAnsi="Times New Roman" w:cs="Times New Roman"/>
            <w:color w:val="000000"/>
            <w:kern w:val="0"/>
            <w:szCs w:val="22"/>
            <w14:ligatures w14:val="none"/>
          </w:rPr>
          <w:t xml:space="preserve"> </w:t>
        </w:r>
      </w:ins>
      <w:r w:rsidRPr="00E04E55">
        <w:rPr>
          <w:rFonts w:ascii="Times New Roman" w:eastAsia="宋体" w:hAnsi="Times New Roman" w:cs="Times New Roman"/>
          <w:color w:val="000000"/>
          <w:kern w:val="0"/>
          <w:szCs w:val="22"/>
          <w14:ligatures w14:val="none"/>
        </w:rPr>
        <w:t xml:space="preserve">revenue and stock price. The company’s valuation is reasonable, and its commitment to returning capital via a healthy dividend (recently increased for the sixth consecutive year) and share buybacks provides a degree of downside protection and direct </w:t>
      </w:r>
      <w:ins w:id="531" w:author="S Cook PhD" w:date="2025-08-06T18:10:00Z" w16du:dateUtc="2025-08-06T22:10:00Z">
        <w:r w:rsidR="00BE53ED">
          <w:rPr>
            <w:rFonts w:ascii="Times New Roman" w:eastAsia="宋体" w:hAnsi="Times New Roman" w:cs="Times New Roman"/>
            <w:color w:val="000000"/>
            <w:kern w:val="0"/>
            <w:szCs w:val="22"/>
            <w14:ligatures w14:val="none"/>
          </w:rPr>
          <w:t xml:space="preserve">returns to </w:t>
        </w:r>
      </w:ins>
      <w:r w:rsidRPr="00E04E55">
        <w:rPr>
          <w:rFonts w:ascii="Times New Roman" w:eastAsia="宋体" w:hAnsi="Times New Roman" w:cs="Times New Roman"/>
          <w:color w:val="000000"/>
          <w:kern w:val="0"/>
          <w:szCs w:val="22"/>
          <w14:ligatures w14:val="none"/>
        </w:rPr>
        <w:t>shareholder</w:t>
      </w:r>
      <w:ins w:id="532" w:author="S Cook PhD" w:date="2025-08-06T18:10:00Z" w16du:dateUtc="2025-08-06T22:10:00Z">
        <w:r w:rsidR="00BE53ED">
          <w:rPr>
            <w:rFonts w:ascii="Times New Roman" w:eastAsia="宋体" w:hAnsi="Times New Roman" w:cs="Times New Roman"/>
            <w:color w:val="000000"/>
            <w:kern w:val="0"/>
            <w:szCs w:val="22"/>
            <w14:ligatures w14:val="none"/>
          </w:rPr>
          <w:t>s</w:t>
        </w:r>
      </w:ins>
      <w:r w:rsidRPr="00E04E55">
        <w:rPr>
          <w:rFonts w:ascii="Times New Roman" w:eastAsia="宋体" w:hAnsi="Times New Roman" w:cs="Times New Roman"/>
          <w:color w:val="000000"/>
          <w:kern w:val="0"/>
          <w:szCs w:val="22"/>
          <w14:ligatures w14:val="none"/>
        </w:rPr>
        <w:t xml:space="preserve"> </w:t>
      </w:r>
      <w:del w:id="533" w:author="S Cook PhD" w:date="2025-08-06T18:10:00Z" w16du:dateUtc="2025-08-06T22:10:00Z">
        <w:r w:rsidRPr="00E04E55" w:rsidDel="00BE53ED">
          <w:rPr>
            <w:rFonts w:ascii="Times New Roman" w:eastAsia="宋体" w:hAnsi="Times New Roman" w:cs="Times New Roman"/>
            <w:color w:val="000000"/>
            <w:kern w:val="0"/>
            <w:szCs w:val="22"/>
            <w14:ligatures w14:val="none"/>
          </w:rPr>
          <w:delText xml:space="preserve">return </w:delText>
        </w:r>
      </w:del>
      <w:r w:rsidRPr="00E04E55">
        <w:rPr>
          <w:rFonts w:ascii="Times New Roman" w:eastAsia="宋体" w:hAnsi="Times New Roman" w:cs="Times New Roman"/>
          <w:color w:val="000000"/>
          <w:kern w:val="0"/>
          <w:szCs w:val="22"/>
          <w14:ligatures w14:val="none"/>
        </w:rPr>
        <w:t>while waiting for the recovery to take hold.</w:t>
      </w:r>
    </w:p>
    <w:p w14:paraId="259D72D0" w14:textId="77777777" w:rsidR="001215CA" w:rsidRPr="00E04E55" w:rsidRDefault="001215CA" w:rsidP="001215CA">
      <w:pPr>
        <w:widowControl/>
        <w:spacing w:after="0" w:line="240" w:lineRule="auto"/>
        <w:rPr>
          <w:rFonts w:ascii="Times New Roman" w:eastAsia="宋体" w:hAnsi="Times New Roman" w:cs="Times New Roman"/>
          <w:kern w:val="0"/>
          <w:sz w:val="24"/>
          <w14:ligatures w14:val="none"/>
        </w:rPr>
      </w:pPr>
    </w:p>
    <w:p w14:paraId="244A4B37" w14:textId="73B61285" w:rsidR="001215CA" w:rsidRPr="00E04E55" w:rsidRDefault="001215CA" w:rsidP="001215CA">
      <w:pPr>
        <w:widowControl/>
        <w:spacing w:after="0" w:line="240" w:lineRule="auto"/>
        <w:rPr>
          <w:rFonts w:ascii="Times New Roman" w:eastAsia="宋体" w:hAnsi="Times New Roman" w:cs="Times New Roman"/>
          <w:kern w:val="0"/>
          <w:sz w:val="24"/>
          <w14:ligatures w14:val="none"/>
        </w:rPr>
      </w:pPr>
      <w:r w:rsidRPr="00E04E55">
        <w:rPr>
          <w:rFonts w:ascii="Times New Roman" w:eastAsia="宋体" w:hAnsi="Times New Roman" w:cs="Times New Roman"/>
          <w:color w:val="000000"/>
          <w:kern w:val="0"/>
          <w:szCs w:val="22"/>
          <w14:ligatures w14:val="none"/>
        </w:rPr>
        <w:t xml:space="preserve">While Heidrick &amp; Struggles is a high-quality company, its strong 2024 performance is likely already reflected in its stock price, offering less potential for significant short-term upside. AMN Healthcare </w:t>
      </w:r>
      <w:del w:id="534" w:author="S Cook PhD" w:date="2025-08-06T17:46:00Z" w16du:dateUtc="2025-08-06T21:46:00Z">
        <w:r w:rsidRPr="00E04E55" w:rsidDel="0020047A">
          <w:rPr>
            <w:rFonts w:ascii="Times New Roman" w:eastAsia="宋体" w:hAnsi="Times New Roman" w:cs="Times New Roman"/>
            <w:color w:val="000000"/>
            <w:kern w:val="0"/>
            <w:szCs w:val="22"/>
            <w14:ligatures w14:val="none"/>
          </w:rPr>
          <w:delText xml:space="preserve">represents </w:delText>
        </w:r>
      </w:del>
      <w:ins w:id="535" w:author="S Cook PhD" w:date="2025-08-06T17:46:00Z" w16du:dateUtc="2025-08-06T21:46:00Z">
        <w:r w:rsidR="0020047A">
          <w:rPr>
            <w:rFonts w:ascii="Times New Roman" w:eastAsia="宋体" w:hAnsi="Times New Roman" w:cs="Times New Roman"/>
            <w:color w:val="000000"/>
            <w:kern w:val="0"/>
            <w:szCs w:val="22"/>
            <w14:ligatures w14:val="none"/>
          </w:rPr>
          <w:t>has</w:t>
        </w:r>
        <w:r w:rsidR="0020047A" w:rsidRPr="00E04E55">
          <w:rPr>
            <w:rFonts w:ascii="Times New Roman" w:eastAsia="宋体" w:hAnsi="Times New Roman" w:cs="Times New Roman"/>
            <w:color w:val="000000"/>
            <w:kern w:val="0"/>
            <w:szCs w:val="22"/>
            <w14:ligatures w14:val="none"/>
          </w:rPr>
          <w:t xml:space="preserve"> </w:t>
        </w:r>
      </w:ins>
      <w:r w:rsidRPr="00E04E55">
        <w:rPr>
          <w:rFonts w:ascii="Times New Roman" w:eastAsia="宋体" w:hAnsi="Times New Roman" w:cs="Times New Roman"/>
          <w:color w:val="000000"/>
          <w:kern w:val="0"/>
          <w:szCs w:val="22"/>
          <w14:ligatures w14:val="none"/>
        </w:rPr>
        <w:t xml:space="preserve">a more complex turnaround story; its guidance for early 2025 still projects revenue declines, </w:t>
      </w:r>
      <w:del w:id="536" w:author="S Cook PhD" w:date="2025-08-06T18:12:00Z" w16du:dateUtc="2025-08-06T22:12:00Z">
        <w:r w:rsidRPr="00E04E55" w:rsidDel="008517B3">
          <w:rPr>
            <w:rFonts w:ascii="Times New Roman" w:eastAsia="宋体" w:hAnsi="Times New Roman" w:cs="Times New Roman"/>
            <w:color w:val="000000"/>
            <w:kern w:val="0"/>
            <w:szCs w:val="22"/>
            <w14:ligatures w14:val="none"/>
          </w:rPr>
          <w:delText xml:space="preserve">making a </w:delText>
        </w:r>
      </w:del>
      <w:ins w:id="537" w:author="S Cook PhD" w:date="2025-08-06T18:12:00Z" w16du:dateUtc="2025-08-06T22:12:00Z">
        <w:r w:rsidR="008517B3">
          <w:rPr>
            <w:rFonts w:ascii="Times New Roman" w:eastAsia="宋体" w:hAnsi="Times New Roman" w:cs="Times New Roman"/>
            <w:color w:val="000000"/>
            <w:kern w:val="0"/>
            <w:szCs w:val="22"/>
            <w14:ligatures w14:val="none"/>
          </w:rPr>
          <w:t>and a recovery in its</w:t>
        </w:r>
      </w:ins>
      <w:del w:id="538" w:author="S Cook PhD" w:date="2025-08-06T18:12:00Z" w16du:dateUtc="2025-08-06T22:12:00Z">
        <w:r w:rsidRPr="00E04E55" w:rsidDel="008517B3">
          <w:rPr>
            <w:rFonts w:ascii="Times New Roman" w:eastAsia="宋体" w:hAnsi="Times New Roman" w:cs="Times New Roman"/>
            <w:color w:val="000000"/>
            <w:kern w:val="0"/>
            <w:szCs w:val="22"/>
            <w14:ligatures w14:val="none"/>
          </w:rPr>
          <w:delText>significant</w:delText>
        </w:r>
      </w:del>
      <w:r w:rsidRPr="00E04E55">
        <w:rPr>
          <w:rFonts w:ascii="Times New Roman" w:eastAsia="宋体" w:hAnsi="Times New Roman" w:cs="Times New Roman"/>
          <w:color w:val="000000"/>
          <w:kern w:val="0"/>
          <w:szCs w:val="22"/>
          <w14:ligatures w14:val="none"/>
        </w:rPr>
        <w:t xml:space="preserve"> stock </w:t>
      </w:r>
      <w:del w:id="539" w:author="S Cook PhD" w:date="2025-08-06T18:12:00Z" w16du:dateUtc="2025-08-06T22:12:00Z">
        <w:r w:rsidRPr="00E04E55" w:rsidDel="008517B3">
          <w:rPr>
            <w:rFonts w:ascii="Times New Roman" w:eastAsia="宋体" w:hAnsi="Times New Roman" w:cs="Times New Roman"/>
            <w:color w:val="000000"/>
            <w:kern w:val="0"/>
            <w:szCs w:val="22"/>
            <w14:ligatures w14:val="none"/>
          </w:rPr>
          <w:delText xml:space="preserve">recovery </w:delText>
        </w:r>
      </w:del>
      <w:r w:rsidRPr="00E04E55">
        <w:rPr>
          <w:rFonts w:ascii="Times New Roman" w:eastAsia="宋体" w:hAnsi="Times New Roman" w:cs="Times New Roman"/>
          <w:color w:val="000000"/>
          <w:kern w:val="0"/>
          <w:szCs w:val="22"/>
          <w14:ligatures w14:val="none"/>
        </w:rPr>
        <w:t xml:space="preserve">in </w:t>
      </w:r>
      <w:del w:id="540" w:author="S Cook PhD" w:date="2025-08-06T17:47:00Z" w16du:dateUtc="2025-08-06T21:47:00Z">
        <w:r w:rsidRPr="00E04E55" w:rsidDel="0020047A">
          <w:rPr>
            <w:rFonts w:ascii="Times New Roman" w:eastAsia="宋体" w:hAnsi="Times New Roman" w:cs="Times New Roman"/>
            <w:color w:val="000000"/>
            <w:kern w:val="0"/>
            <w:szCs w:val="22"/>
            <w14:ligatures w14:val="none"/>
          </w:rPr>
          <w:delText xml:space="preserve">mid </w:delText>
        </w:r>
      </w:del>
      <w:ins w:id="541" w:author="S Cook PhD" w:date="2025-08-06T17:47:00Z" w16du:dateUtc="2025-08-06T21:47:00Z">
        <w:r w:rsidR="0020047A" w:rsidRPr="00E04E55">
          <w:rPr>
            <w:rFonts w:ascii="Times New Roman" w:eastAsia="宋体" w:hAnsi="Times New Roman" w:cs="Times New Roman"/>
            <w:color w:val="000000"/>
            <w:kern w:val="0"/>
            <w:szCs w:val="22"/>
            <w14:ligatures w14:val="none"/>
          </w:rPr>
          <w:t>mid</w:t>
        </w:r>
        <w:r w:rsidR="0020047A">
          <w:rPr>
            <w:rFonts w:ascii="Times New Roman" w:eastAsia="宋体" w:hAnsi="Times New Roman" w:cs="Times New Roman"/>
            <w:color w:val="000000"/>
            <w:kern w:val="0"/>
            <w:szCs w:val="22"/>
            <w14:ligatures w14:val="none"/>
          </w:rPr>
          <w:t>-</w:t>
        </w:r>
      </w:ins>
      <w:r w:rsidRPr="00E04E55">
        <w:rPr>
          <w:rFonts w:ascii="Times New Roman" w:eastAsia="宋体" w:hAnsi="Times New Roman" w:cs="Times New Roman"/>
          <w:color w:val="000000"/>
          <w:kern w:val="0"/>
          <w:szCs w:val="22"/>
          <w14:ligatures w14:val="none"/>
        </w:rPr>
        <w:t xml:space="preserve">2025 </w:t>
      </w:r>
      <w:ins w:id="542" w:author="S Cook PhD" w:date="2025-08-06T18:12:00Z" w16du:dateUtc="2025-08-06T22:12:00Z">
        <w:r w:rsidR="008517B3">
          <w:rPr>
            <w:rFonts w:ascii="Times New Roman" w:eastAsia="宋体" w:hAnsi="Times New Roman" w:cs="Times New Roman"/>
            <w:color w:val="000000"/>
            <w:kern w:val="0"/>
            <w:szCs w:val="22"/>
            <w14:ligatures w14:val="none"/>
          </w:rPr>
          <w:t xml:space="preserve">is </w:t>
        </w:r>
      </w:ins>
      <w:commentRangeStart w:id="543"/>
      <w:r w:rsidRPr="00E04E55">
        <w:rPr>
          <w:rFonts w:ascii="Times New Roman" w:eastAsia="宋体" w:hAnsi="Times New Roman" w:cs="Times New Roman"/>
          <w:color w:val="000000"/>
          <w:kern w:val="0"/>
          <w:szCs w:val="22"/>
          <w14:ligatures w14:val="none"/>
        </w:rPr>
        <w:t>less certain</w:t>
      </w:r>
      <w:commentRangeEnd w:id="543"/>
      <w:r w:rsidR="008517B3">
        <w:rPr>
          <w:rStyle w:val="af0"/>
        </w:rPr>
        <w:commentReference w:id="543"/>
      </w:r>
      <w:r w:rsidRPr="00E04E55">
        <w:rPr>
          <w:rFonts w:ascii="Times New Roman" w:eastAsia="宋体" w:hAnsi="Times New Roman" w:cs="Times New Roman"/>
          <w:color w:val="000000"/>
          <w:kern w:val="0"/>
          <w:szCs w:val="22"/>
          <w14:ligatures w14:val="none"/>
        </w:rPr>
        <w:t>.</w:t>
      </w:r>
    </w:p>
    <w:p w14:paraId="5134328E" w14:textId="77777777" w:rsidR="001215CA" w:rsidRPr="00E04E55" w:rsidRDefault="001215CA" w:rsidP="001215CA">
      <w:pPr>
        <w:widowControl/>
        <w:spacing w:after="0" w:line="240" w:lineRule="auto"/>
        <w:rPr>
          <w:rFonts w:ascii="Times New Roman" w:eastAsia="宋体" w:hAnsi="Times New Roman" w:cs="Times New Roman"/>
          <w:kern w:val="0"/>
          <w:sz w:val="24"/>
          <w14:ligatures w14:val="none"/>
        </w:rPr>
      </w:pPr>
    </w:p>
    <w:p w14:paraId="5A84468E" w14:textId="049F4294" w:rsidR="001215CA" w:rsidRPr="00E04E55" w:rsidRDefault="001215CA" w:rsidP="001215CA">
      <w:pPr>
        <w:widowControl/>
        <w:spacing w:after="0" w:line="240" w:lineRule="auto"/>
        <w:rPr>
          <w:rFonts w:ascii="Times New Roman" w:eastAsia="宋体" w:hAnsi="Times New Roman" w:cs="Times New Roman"/>
          <w:kern w:val="0"/>
          <w:sz w:val="24"/>
          <w14:ligatures w14:val="none"/>
        </w:rPr>
      </w:pPr>
      <w:r w:rsidRPr="00E04E55">
        <w:rPr>
          <w:rFonts w:ascii="Times New Roman" w:eastAsia="宋体" w:hAnsi="Times New Roman" w:cs="Times New Roman"/>
          <w:color w:val="000000"/>
          <w:kern w:val="0"/>
          <w:szCs w:val="22"/>
          <w14:ligatures w14:val="none"/>
        </w:rPr>
        <w:lastRenderedPageBreak/>
        <w:t xml:space="preserve">The primary risk to the Kforce </w:t>
      </w:r>
      <w:del w:id="544" w:author="S Cook PhD" w:date="2025-08-06T18:13:00Z" w16du:dateUtc="2025-08-06T22:13:00Z">
        <w:r w:rsidRPr="00E04E55" w:rsidDel="008517B3">
          <w:rPr>
            <w:rFonts w:ascii="Times New Roman" w:eastAsia="宋体" w:hAnsi="Times New Roman" w:cs="Times New Roman"/>
            <w:color w:val="000000"/>
            <w:kern w:val="0"/>
            <w:szCs w:val="22"/>
            <w14:ligatures w14:val="none"/>
          </w:rPr>
          <w:delText xml:space="preserve">thesis </w:delText>
        </w:r>
      </w:del>
      <w:ins w:id="545" w:author="S Cook PhD" w:date="2025-08-06T18:13:00Z" w16du:dateUtc="2025-08-06T22:13:00Z">
        <w:r w:rsidR="008517B3">
          <w:rPr>
            <w:rFonts w:ascii="Times New Roman" w:eastAsia="宋体" w:hAnsi="Times New Roman" w:cs="Times New Roman"/>
            <w:color w:val="000000"/>
            <w:kern w:val="0"/>
            <w:szCs w:val="22"/>
            <w14:ligatures w14:val="none"/>
          </w:rPr>
          <w:t>investment</w:t>
        </w:r>
        <w:r w:rsidR="008517B3" w:rsidRPr="00E04E55">
          <w:rPr>
            <w:rFonts w:ascii="Times New Roman" w:eastAsia="宋体" w:hAnsi="Times New Roman" w:cs="Times New Roman"/>
            <w:color w:val="000000"/>
            <w:kern w:val="0"/>
            <w:szCs w:val="22"/>
            <w14:ligatures w14:val="none"/>
          </w:rPr>
          <w:t xml:space="preserve"> </w:t>
        </w:r>
      </w:ins>
      <w:r w:rsidRPr="00E04E55">
        <w:rPr>
          <w:rFonts w:ascii="Times New Roman" w:eastAsia="宋体" w:hAnsi="Times New Roman" w:cs="Times New Roman"/>
          <w:color w:val="000000"/>
          <w:kern w:val="0"/>
          <w:szCs w:val="22"/>
          <w14:ligatures w14:val="none"/>
        </w:rPr>
        <w:t xml:space="preserve">is a deeper-than-anticipated economic downturn, which would further delay the recovery in technology spending. However, given its valuation, shareholder return policy, and </w:t>
      </w:r>
      <w:commentRangeStart w:id="546"/>
      <w:r w:rsidRPr="00E04E55">
        <w:rPr>
          <w:rFonts w:ascii="Times New Roman" w:eastAsia="宋体" w:hAnsi="Times New Roman" w:cs="Times New Roman"/>
          <w:color w:val="000000"/>
          <w:kern w:val="0"/>
          <w:szCs w:val="22"/>
          <w14:ligatures w14:val="none"/>
        </w:rPr>
        <w:t>direct leverage to an eventual tech rebound</w:t>
      </w:r>
      <w:commentRangeEnd w:id="546"/>
      <w:r w:rsidR="008517B3">
        <w:rPr>
          <w:rStyle w:val="af0"/>
        </w:rPr>
        <w:commentReference w:id="546"/>
      </w:r>
      <w:r w:rsidRPr="00E04E55">
        <w:rPr>
          <w:rFonts w:ascii="Times New Roman" w:eastAsia="宋体" w:hAnsi="Times New Roman" w:cs="Times New Roman"/>
          <w:color w:val="000000"/>
          <w:kern w:val="0"/>
          <w:szCs w:val="22"/>
          <w14:ligatures w14:val="none"/>
        </w:rPr>
        <w:t>, Kforce offers the most compelling risk</w:t>
      </w:r>
      <w:del w:id="547" w:author="S Cook PhD" w:date="2025-08-06T18:14:00Z" w16du:dateUtc="2025-08-06T22:14:00Z">
        <w:r w:rsidRPr="00E04E55" w:rsidDel="008517B3">
          <w:rPr>
            <w:rFonts w:ascii="Times New Roman" w:eastAsia="宋体" w:hAnsi="Times New Roman" w:cs="Times New Roman"/>
            <w:color w:val="000000"/>
            <w:kern w:val="0"/>
            <w:szCs w:val="22"/>
            <w14:ligatures w14:val="none"/>
          </w:rPr>
          <w:delText>/</w:delText>
        </w:r>
      </w:del>
      <w:ins w:id="548" w:author="S Cook PhD" w:date="2025-08-06T18:14:00Z" w16du:dateUtc="2025-08-06T22:14:00Z">
        <w:r w:rsidR="008517B3">
          <w:rPr>
            <w:rFonts w:ascii="Times New Roman" w:eastAsia="宋体" w:hAnsi="Times New Roman" w:cs="Times New Roman"/>
            <w:color w:val="000000"/>
            <w:kern w:val="0"/>
            <w:szCs w:val="22"/>
            <w14:ligatures w14:val="none"/>
          </w:rPr>
          <w:t>–</w:t>
        </w:r>
      </w:ins>
      <w:r w:rsidRPr="00E04E55">
        <w:rPr>
          <w:rFonts w:ascii="Times New Roman" w:eastAsia="宋体" w:hAnsi="Times New Roman" w:cs="Times New Roman"/>
          <w:color w:val="000000"/>
          <w:kern w:val="0"/>
          <w:szCs w:val="22"/>
          <w14:ligatures w14:val="none"/>
        </w:rPr>
        <w:t>reward profile for achieving superior returns by mid-2025.</w:t>
      </w:r>
    </w:p>
    <w:p w14:paraId="17DACE97" w14:textId="77777777" w:rsidR="001215CA" w:rsidRPr="00765F20" w:rsidRDefault="001215CA">
      <w:pPr>
        <w:rPr>
          <w:rFonts w:ascii="Times New Roman" w:hAnsi="Times New Roman" w:cs="Times New Roman"/>
        </w:rPr>
      </w:pPr>
    </w:p>
    <w:sectPr w:rsidR="001215CA" w:rsidRPr="00765F2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5" w:author="S Cook PhD" w:date="2025-08-06T15:59:00Z" w:initials="sc">
    <w:p w14:paraId="14BF702A" w14:textId="1A4CC32E" w:rsidR="009226F9" w:rsidRDefault="009226F9">
      <w:pPr>
        <w:pStyle w:val="af1"/>
      </w:pPr>
      <w:r>
        <w:rPr>
          <w:rStyle w:val="af0"/>
        </w:rPr>
        <w:annotationRef/>
      </w:r>
      <w:r>
        <w:t>Or: consistent demand for ophthalmic medical devices</w:t>
      </w:r>
    </w:p>
  </w:comment>
  <w:comment w:id="22" w:author="S Cook PhD" w:date="2025-08-06T16:15:00Z" w:initials="sc">
    <w:p w14:paraId="756DC596" w14:textId="65A2EA83" w:rsidR="005F7CC1" w:rsidRDefault="005F7CC1">
      <w:pPr>
        <w:pStyle w:val="af1"/>
      </w:pPr>
      <w:r>
        <w:rPr>
          <w:rStyle w:val="af0"/>
        </w:rPr>
        <w:annotationRef/>
      </w:r>
      <w:r>
        <w:t>Is this the stock code? If it is necessary to explain this then you could say: trio of specialized firms within this industry (stock codes in parentheses):</w:t>
      </w:r>
    </w:p>
  </w:comment>
  <w:comment w:id="37" w:author="S Cook PhD" w:date="2025-08-06T16:13:00Z" w:initials="sc">
    <w:p w14:paraId="4C044F0C" w14:textId="0EF774BE" w:rsidR="005F7CC1" w:rsidRDefault="005F7CC1">
      <w:pPr>
        <w:pStyle w:val="af1"/>
      </w:pPr>
      <w:r>
        <w:rPr>
          <w:rStyle w:val="af0"/>
        </w:rPr>
        <w:annotationRef/>
      </w:r>
      <w:r>
        <w:t xml:space="preserve">I have changed </w:t>
      </w:r>
      <w:r w:rsidR="00FA31F2">
        <w:t xml:space="preserve">how you’ve introduced each of these three </w:t>
      </w:r>
      <w:r>
        <w:t xml:space="preserve">to avoid repetition </w:t>
      </w:r>
      <w:r w:rsidR="00FA31F2">
        <w:t xml:space="preserve">of the name since it makes it very </w:t>
      </w:r>
      <w:r>
        <w:t>awkward</w:t>
      </w:r>
    </w:p>
  </w:comment>
  <w:comment w:id="46" w:author="S Cook PhD" w:date="2025-08-06T16:18:00Z" w:initials="sc">
    <w:p w14:paraId="70DDC4C8" w14:textId="77777777" w:rsidR="005F7CC1" w:rsidRDefault="005F7CC1">
      <w:pPr>
        <w:pStyle w:val="af1"/>
      </w:pPr>
      <w:r>
        <w:rPr>
          <w:rStyle w:val="af0"/>
        </w:rPr>
        <w:annotationRef/>
      </w:r>
      <w:r>
        <w:t xml:space="preserve">Amended for clarity; please confirm this is as intended. </w:t>
      </w:r>
    </w:p>
    <w:p w14:paraId="2D146CA9" w14:textId="06D33208" w:rsidR="005F7CC1" w:rsidRDefault="005F7CC1">
      <w:pPr>
        <w:pStyle w:val="af1"/>
      </w:pPr>
    </w:p>
  </w:comment>
  <w:comment w:id="73" w:author="S Cook PhD" w:date="2025-08-06T16:31:00Z" w:initials="sc">
    <w:p w14:paraId="75C55938" w14:textId="30E66E35" w:rsidR="00D12FCE" w:rsidRDefault="00D12FCE" w:rsidP="00D12FCE">
      <w:pPr>
        <w:pStyle w:val="af1"/>
      </w:pPr>
      <w:r>
        <w:rPr>
          <w:rStyle w:val="af0"/>
        </w:rPr>
        <w:annotationRef/>
      </w:r>
      <w:r>
        <w:t xml:space="preserve">This abbreviation is only used here (in the place defined) and is thus not needed. </w:t>
      </w:r>
    </w:p>
  </w:comment>
  <w:comment w:id="74" w:author="S Cook PhD" w:date="2025-08-06T16:31:00Z" w:initials="sc">
    <w:p w14:paraId="37EEF89E" w14:textId="4FC966AA" w:rsidR="00D12FCE" w:rsidRDefault="00D12FCE">
      <w:pPr>
        <w:pStyle w:val="af1"/>
      </w:pPr>
      <w:r>
        <w:rPr>
          <w:rStyle w:val="af0"/>
        </w:rPr>
        <w:annotationRef/>
      </w:r>
      <w:r>
        <w:t>Is it necessary to include this abbreviation</w:t>
      </w:r>
    </w:p>
  </w:comment>
  <w:comment w:id="88" w:author="S Cook PhD" w:date="2025-08-06T16:56:00Z" w:initials="sc">
    <w:p w14:paraId="56747123" w14:textId="76966715" w:rsidR="00860187" w:rsidRDefault="00860187">
      <w:pPr>
        <w:pStyle w:val="af1"/>
      </w:pPr>
      <w:r>
        <w:rPr>
          <w:rStyle w:val="af0"/>
        </w:rPr>
        <w:annotationRef/>
      </w:r>
      <w:r>
        <w:t>Is it necessary to include this abbreviation and trademark?</w:t>
      </w:r>
    </w:p>
  </w:comment>
  <w:comment w:id="104" w:author="S Cook PhD" w:date="2025-08-06T16:59:00Z" w:initials="sc">
    <w:p w14:paraId="048BB737" w14:textId="29686D3D" w:rsidR="00CB026A" w:rsidRDefault="00CB026A">
      <w:pPr>
        <w:pStyle w:val="af1"/>
      </w:pPr>
      <w:r>
        <w:rPr>
          <w:rStyle w:val="af0"/>
        </w:rPr>
        <w:annotationRef/>
      </w:r>
      <w:r>
        <w:t>The abbreviations are not used frequently enough to justify their use. .</w:t>
      </w:r>
    </w:p>
    <w:p w14:paraId="79B5E57D" w14:textId="7F006556" w:rsidR="00CB026A" w:rsidRDefault="00CB026A">
      <w:pPr>
        <w:pStyle w:val="af1"/>
      </w:pPr>
    </w:p>
  </w:comment>
  <w:comment w:id="201" w:author="S Cook PhD" w:date="2025-08-06T17:06:00Z" w:initials="sc">
    <w:p w14:paraId="2180D06E" w14:textId="1E72F54D" w:rsidR="00CB026A" w:rsidRDefault="00CB026A">
      <w:pPr>
        <w:pStyle w:val="af1"/>
      </w:pPr>
      <w:r>
        <w:rPr>
          <w:rStyle w:val="af0"/>
        </w:rPr>
        <w:annotationRef/>
      </w:r>
      <w:r>
        <w:t>Or: differ considerably?</w:t>
      </w:r>
    </w:p>
  </w:comment>
  <w:comment w:id="205" w:author="S Cook PhD" w:date="2025-08-06T17:07:00Z" w:initials="sc">
    <w:p w14:paraId="38FAC8E4" w14:textId="67F1CEAB" w:rsidR="00CB026A" w:rsidRDefault="00CB026A">
      <w:pPr>
        <w:pStyle w:val="af1"/>
      </w:pPr>
      <w:r>
        <w:rPr>
          <w:rStyle w:val="af0"/>
        </w:rPr>
        <w:annotationRef/>
      </w:r>
      <w:r>
        <w:t>Is this what you meant?</w:t>
      </w:r>
    </w:p>
  </w:comment>
  <w:comment w:id="216" w:author="S Cook PhD" w:date="2025-08-06T17:10:00Z" w:initials="sc">
    <w:p w14:paraId="3E9CDF4C" w14:textId="1D413B46" w:rsidR="00F26474" w:rsidRDefault="00F26474">
      <w:pPr>
        <w:pStyle w:val="af1"/>
      </w:pPr>
      <w:r>
        <w:rPr>
          <w:rStyle w:val="af0"/>
        </w:rPr>
        <w:annotationRef/>
      </w:r>
      <w:r>
        <w:t>I was not sure what you meant by ‘runway into 2027’</w:t>
      </w:r>
    </w:p>
  </w:comment>
  <w:comment w:id="385" w:author="S Cook PhD" w:date="2025-08-06T17:34:00Z" w:initials="sc">
    <w:p w14:paraId="309B79B4" w14:textId="7FC9DACE" w:rsidR="00D1648E" w:rsidRDefault="00D1648E">
      <w:pPr>
        <w:pStyle w:val="af1"/>
      </w:pPr>
      <w:r>
        <w:rPr>
          <w:rStyle w:val="af0"/>
        </w:rPr>
        <w:annotationRef/>
      </w:r>
      <w:r>
        <w:t xml:space="preserve">I don’t think you need to provide stock codes each time and have suggested removing these. </w:t>
      </w:r>
    </w:p>
  </w:comment>
  <w:comment w:id="387" w:author="S Cook PhD" w:date="2025-08-06T17:55:00Z" w:initials="sc">
    <w:p w14:paraId="4CA21379" w14:textId="77777777" w:rsidR="00646908" w:rsidRDefault="00646908">
      <w:pPr>
        <w:pStyle w:val="af1"/>
      </w:pPr>
      <w:r>
        <w:rPr>
          <w:rStyle w:val="af0"/>
        </w:rPr>
        <w:annotationRef/>
      </w:r>
      <w:r>
        <w:t>These would read more naturally as a list: technology, finance, and accounting</w:t>
      </w:r>
    </w:p>
    <w:p w14:paraId="4FC4CA7F" w14:textId="22A6E00F" w:rsidR="00646908" w:rsidRDefault="00646908">
      <w:pPr>
        <w:pStyle w:val="af1"/>
      </w:pPr>
      <w:r>
        <w:t>Or do you mean: FinTech and accounting?</w:t>
      </w:r>
    </w:p>
  </w:comment>
  <w:comment w:id="424" w:author="S Cook PhD" w:date="2025-08-06T17:41:00Z" w:initials="sc">
    <w:p w14:paraId="30D272FA" w14:textId="217E2E7E" w:rsidR="0020047A" w:rsidRDefault="0020047A">
      <w:pPr>
        <w:pStyle w:val="af1"/>
      </w:pPr>
      <w:r>
        <w:rPr>
          <w:rStyle w:val="af0"/>
        </w:rPr>
        <w:annotationRef/>
      </w:r>
      <w:r>
        <w:t xml:space="preserve">This abbreviation is only used once, in the place defined, and is thus not needed. </w:t>
      </w:r>
    </w:p>
  </w:comment>
  <w:comment w:id="543" w:author="S Cook PhD" w:date="2025-08-06T18:12:00Z" w:initials="sc">
    <w:p w14:paraId="0EAB7D97" w14:textId="6591A682" w:rsidR="008517B3" w:rsidRDefault="008517B3">
      <w:pPr>
        <w:pStyle w:val="af1"/>
      </w:pPr>
      <w:r>
        <w:rPr>
          <w:rStyle w:val="af0"/>
        </w:rPr>
        <w:annotationRef/>
      </w:r>
      <w:r>
        <w:t>Or: not likely</w:t>
      </w:r>
    </w:p>
  </w:comment>
  <w:comment w:id="546" w:author="S Cook PhD" w:date="2025-08-06T18:13:00Z" w:initials="sc">
    <w:p w14:paraId="34D54B1C" w14:textId="77777777" w:rsidR="008517B3" w:rsidRDefault="008517B3">
      <w:pPr>
        <w:pStyle w:val="af1"/>
      </w:pPr>
      <w:r>
        <w:rPr>
          <w:rStyle w:val="af0"/>
        </w:rPr>
        <w:annotationRef/>
      </w:r>
      <w:r>
        <w:t>I am unsure what you mean by: direct leverage to an eventual tech rebound</w:t>
      </w:r>
    </w:p>
    <w:p w14:paraId="4411606B" w14:textId="175AD0B9" w:rsidR="008517B3" w:rsidRDefault="008517B3">
      <w:pPr>
        <w:pStyle w:val="af1"/>
      </w:pPr>
      <w:r>
        <w:t>Do you mean: and the fact that it is positioned to benefit from?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4BF702A" w15:done="0"/>
  <w15:commentEx w15:paraId="756DC596" w15:done="0"/>
  <w15:commentEx w15:paraId="4C044F0C" w15:done="0"/>
  <w15:commentEx w15:paraId="2D146CA9" w15:done="0"/>
  <w15:commentEx w15:paraId="75C55938" w15:done="0"/>
  <w15:commentEx w15:paraId="37EEF89E" w15:done="0"/>
  <w15:commentEx w15:paraId="56747123" w15:done="0"/>
  <w15:commentEx w15:paraId="79B5E57D" w15:done="0"/>
  <w15:commentEx w15:paraId="2180D06E" w15:done="0"/>
  <w15:commentEx w15:paraId="38FAC8E4" w15:done="0"/>
  <w15:commentEx w15:paraId="3E9CDF4C" w15:done="0"/>
  <w15:commentEx w15:paraId="309B79B4" w15:done="0"/>
  <w15:commentEx w15:paraId="4FC4CA7F" w15:done="0"/>
  <w15:commentEx w15:paraId="30D272FA" w15:done="0"/>
  <w15:commentEx w15:paraId="0EAB7D97" w15:done="0"/>
  <w15:commentEx w15:paraId="441160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C81D423" w16cex:dateUtc="2025-08-06T19:59:00Z"/>
  <w16cex:commentExtensible w16cex:durableId="2CEAD437" w16cex:dateUtc="2025-08-06T20:15:00Z"/>
  <w16cex:commentExtensible w16cex:durableId="7A5149C2" w16cex:dateUtc="2025-08-06T20:13:00Z"/>
  <w16cex:commentExtensible w16cex:durableId="68C9A457" w16cex:dateUtc="2025-08-06T20:18:00Z"/>
  <w16cex:commentExtensible w16cex:durableId="3A56DDDE" w16cex:dateUtc="2025-08-06T20:31:00Z"/>
  <w16cex:commentExtensible w16cex:durableId="48E509C5" w16cex:dateUtc="2025-08-06T20:31:00Z"/>
  <w16cex:commentExtensible w16cex:durableId="55C1C75C" w16cex:dateUtc="2025-08-06T20:56:00Z"/>
  <w16cex:commentExtensible w16cex:durableId="586B4B2A" w16cex:dateUtc="2025-08-06T20:59:00Z"/>
  <w16cex:commentExtensible w16cex:durableId="3A018965" w16cex:dateUtc="2025-08-06T21:06:00Z"/>
  <w16cex:commentExtensible w16cex:durableId="218C3A68" w16cex:dateUtc="2025-08-06T21:07:00Z"/>
  <w16cex:commentExtensible w16cex:durableId="5F9340B5" w16cex:dateUtc="2025-08-06T21:10:00Z"/>
  <w16cex:commentExtensible w16cex:durableId="7B981C9F" w16cex:dateUtc="2025-08-06T21:34:00Z"/>
  <w16cex:commentExtensible w16cex:durableId="474D0045" w16cex:dateUtc="2025-08-06T21:55:00Z"/>
  <w16cex:commentExtensible w16cex:durableId="36593490" w16cex:dateUtc="2025-08-06T21:41:00Z"/>
  <w16cex:commentExtensible w16cex:durableId="5446AC56" w16cex:dateUtc="2025-08-06T22:12:00Z"/>
  <w16cex:commentExtensible w16cex:durableId="381D7AAC" w16cex:dateUtc="2025-08-06T22: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4BF702A" w16cid:durableId="5C81D423"/>
  <w16cid:commentId w16cid:paraId="756DC596" w16cid:durableId="2CEAD437"/>
  <w16cid:commentId w16cid:paraId="4C044F0C" w16cid:durableId="7A5149C2"/>
  <w16cid:commentId w16cid:paraId="2D146CA9" w16cid:durableId="68C9A457"/>
  <w16cid:commentId w16cid:paraId="75C55938" w16cid:durableId="3A56DDDE"/>
  <w16cid:commentId w16cid:paraId="37EEF89E" w16cid:durableId="48E509C5"/>
  <w16cid:commentId w16cid:paraId="56747123" w16cid:durableId="55C1C75C"/>
  <w16cid:commentId w16cid:paraId="79B5E57D" w16cid:durableId="586B4B2A"/>
  <w16cid:commentId w16cid:paraId="2180D06E" w16cid:durableId="3A018965"/>
  <w16cid:commentId w16cid:paraId="38FAC8E4" w16cid:durableId="218C3A68"/>
  <w16cid:commentId w16cid:paraId="3E9CDF4C" w16cid:durableId="5F9340B5"/>
  <w16cid:commentId w16cid:paraId="309B79B4" w16cid:durableId="7B981C9F"/>
  <w16cid:commentId w16cid:paraId="4FC4CA7F" w16cid:durableId="474D0045"/>
  <w16cid:commentId w16cid:paraId="30D272FA" w16cid:durableId="36593490"/>
  <w16cid:commentId w16cid:paraId="0EAB7D97" w16cid:durableId="5446AC56"/>
  <w16cid:commentId w16cid:paraId="4411606B" w16cid:durableId="381D7A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A7AF31" w14:textId="77777777" w:rsidR="000250CF" w:rsidRDefault="000250CF" w:rsidP="009F7B81">
      <w:pPr>
        <w:spacing w:after="0" w:line="240" w:lineRule="auto"/>
      </w:pPr>
      <w:r>
        <w:separator/>
      </w:r>
    </w:p>
  </w:endnote>
  <w:endnote w:type="continuationSeparator" w:id="0">
    <w:p w14:paraId="260776FF" w14:textId="77777777" w:rsidR="000250CF" w:rsidRDefault="000250CF" w:rsidP="009F7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608B7B" w14:textId="77777777" w:rsidR="000250CF" w:rsidRDefault="000250CF" w:rsidP="009F7B81">
      <w:pPr>
        <w:spacing w:after="0" w:line="240" w:lineRule="auto"/>
      </w:pPr>
      <w:r>
        <w:separator/>
      </w:r>
    </w:p>
  </w:footnote>
  <w:footnote w:type="continuationSeparator" w:id="0">
    <w:p w14:paraId="567D72A5" w14:textId="77777777" w:rsidR="000250CF" w:rsidRDefault="000250CF" w:rsidP="009F7B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C1D2B"/>
    <w:multiLevelType w:val="multilevel"/>
    <w:tmpl w:val="FC34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FE77BA"/>
    <w:multiLevelType w:val="multilevel"/>
    <w:tmpl w:val="D94E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1C5AAF"/>
    <w:multiLevelType w:val="multilevel"/>
    <w:tmpl w:val="68E8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23D47"/>
    <w:multiLevelType w:val="multilevel"/>
    <w:tmpl w:val="3844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0E35A6"/>
    <w:multiLevelType w:val="multilevel"/>
    <w:tmpl w:val="D1BA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5986755">
    <w:abstractNumId w:val="0"/>
  </w:num>
  <w:num w:numId="2" w16cid:durableId="1614628520">
    <w:abstractNumId w:val="3"/>
  </w:num>
  <w:num w:numId="3" w16cid:durableId="1425374057">
    <w:abstractNumId w:val="4"/>
  </w:num>
  <w:num w:numId="4" w16cid:durableId="1317758303">
    <w:abstractNumId w:val="1"/>
  </w:num>
  <w:num w:numId="5" w16cid:durableId="52837157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 Cook PhD">
    <w15:presenceInfo w15:providerId="None" w15:userId="S Cook Ph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68D"/>
    <w:rsid w:val="000250CF"/>
    <w:rsid w:val="000928C6"/>
    <w:rsid w:val="000B5CC7"/>
    <w:rsid w:val="001215CA"/>
    <w:rsid w:val="001777C6"/>
    <w:rsid w:val="0020047A"/>
    <w:rsid w:val="002F70F7"/>
    <w:rsid w:val="00326E08"/>
    <w:rsid w:val="00352E99"/>
    <w:rsid w:val="0037377B"/>
    <w:rsid w:val="00390C3F"/>
    <w:rsid w:val="003D45A3"/>
    <w:rsid w:val="004513DB"/>
    <w:rsid w:val="004E100B"/>
    <w:rsid w:val="004F0071"/>
    <w:rsid w:val="00567CF4"/>
    <w:rsid w:val="005F7CC1"/>
    <w:rsid w:val="00645061"/>
    <w:rsid w:val="00646908"/>
    <w:rsid w:val="00682615"/>
    <w:rsid w:val="00755FCE"/>
    <w:rsid w:val="00765F20"/>
    <w:rsid w:val="007950A9"/>
    <w:rsid w:val="0082018F"/>
    <w:rsid w:val="008218F7"/>
    <w:rsid w:val="008517B3"/>
    <w:rsid w:val="00860187"/>
    <w:rsid w:val="008D1BF6"/>
    <w:rsid w:val="009226F9"/>
    <w:rsid w:val="009972C7"/>
    <w:rsid w:val="009F7B81"/>
    <w:rsid w:val="00A97A06"/>
    <w:rsid w:val="00B528D7"/>
    <w:rsid w:val="00BE53ED"/>
    <w:rsid w:val="00CA431D"/>
    <w:rsid w:val="00CB026A"/>
    <w:rsid w:val="00D12FCE"/>
    <w:rsid w:val="00D1648E"/>
    <w:rsid w:val="00D6368D"/>
    <w:rsid w:val="00F26474"/>
    <w:rsid w:val="00F54C3C"/>
    <w:rsid w:val="00FA31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9B4FF"/>
  <w15:chartTrackingRefBased/>
  <w15:docId w15:val="{EA257E7F-8557-FC49-A012-099FC88D0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6368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6368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6368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D6368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6368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6368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6368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6368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6368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368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6368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6368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D6368D"/>
    <w:rPr>
      <w:rFonts w:cstheme="majorBidi"/>
      <w:color w:val="0F4761" w:themeColor="accent1" w:themeShade="BF"/>
      <w:sz w:val="28"/>
      <w:szCs w:val="28"/>
    </w:rPr>
  </w:style>
  <w:style w:type="character" w:customStyle="1" w:styleId="50">
    <w:name w:val="标题 5 字符"/>
    <w:basedOn w:val="a0"/>
    <w:link w:val="5"/>
    <w:uiPriority w:val="9"/>
    <w:semiHidden/>
    <w:rsid w:val="00D6368D"/>
    <w:rPr>
      <w:rFonts w:cstheme="majorBidi"/>
      <w:color w:val="0F4761" w:themeColor="accent1" w:themeShade="BF"/>
      <w:sz w:val="24"/>
    </w:rPr>
  </w:style>
  <w:style w:type="character" w:customStyle="1" w:styleId="60">
    <w:name w:val="标题 6 字符"/>
    <w:basedOn w:val="a0"/>
    <w:link w:val="6"/>
    <w:uiPriority w:val="9"/>
    <w:semiHidden/>
    <w:rsid w:val="00D6368D"/>
    <w:rPr>
      <w:rFonts w:cstheme="majorBidi"/>
      <w:b/>
      <w:bCs/>
      <w:color w:val="0F4761" w:themeColor="accent1" w:themeShade="BF"/>
    </w:rPr>
  </w:style>
  <w:style w:type="character" w:customStyle="1" w:styleId="70">
    <w:name w:val="标题 7 字符"/>
    <w:basedOn w:val="a0"/>
    <w:link w:val="7"/>
    <w:uiPriority w:val="9"/>
    <w:semiHidden/>
    <w:rsid w:val="00D6368D"/>
    <w:rPr>
      <w:rFonts w:cstheme="majorBidi"/>
      <w:b/>
      <w:bCs/>
      <w:color w:val="595959" w:themeColor="text1" w:themeTint="A6"/>
    </w:rPr>
  </w:style>
  <w:style w:type="character" w:customStyle="1" w:styleId="80">
    <w:name w:val="标题 8 字符"/>
    <w:basedOn w:val="a0"/>
    <w:link w:val="8"/>
    <w:uiPriority w:val="9"/>
    <w:semiHidden/>
    <w:rsid w:val="00D6368D"/>
    <w:rPr>
      <w:rFonts w:cstheme="majorBidi"/>
      <w:color w:val="595959" w:themeColor="text1" w:themeTint="A6"/>
    </w:rPr>
  </w:style>
  <w:style w:type="character" w:customStyle="1" w:styleId="90">
    <w:name w:val="标题 9 字符"/>
    <w:basedOn w:val="a0"/>
    <w:link w:val="9"/>
    <w:uiPriority w:val="9"/>
    <w:semiHidden/>
    <w:rsid w:val="00D6368D"/>
    <w:rPr>
      <w:rFonts w:eastAsiaTheme="majorEastAsia" w:cstheme="majorBidi"/>
      <w:color w:val="595959" w:themeColor="text1" w:themeTint="A6"/>
    </w:rPr>
  </w:style>
  <w:style w:type="paragraph" w:styleId="a3">
    <w:name w:val="Title"/>
    <w:basedOn w:val="a"/>
    <w:next w:val="a"/>
    <w:link w:val="a4"/>
    <w:uiPriority w:val="10"/>
    <w:qFormat/>
    <w:rsid w:val="00D6368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6368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6368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6368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6368D"/>
    <w:pPr>
      <w:spacing w:before="160"/>
      <w:jc w:val="center"/>
    </w:pPr>
    <w:rPr>
      <w:i/>
      <w:iCs/>
      <w:color w:val="404040" w:themeColor="text1" w:themeTint="BF"/>
    </w:rPr>
  </w:style>
  <w:style w:type="character" w:customStyle="1" w:styleId="a8">
    <w:name w:val="引用 字符"/>
    <w:basedOn w:val="a0"/>
    <w:link w:val="a7"/>
    <w:uiPriority w:val="29"/>
    <w:rsid w:val="00D6368D"/>
    <w:rPr>
      <w:i/>
      <w:iCs/>
      <w:color w:val="404040" w:themeColor="text1" w:themeTint="BF"/>
    </w:rPr>
  </w:style>
  <w:style w:type="paragraph" w:styleId="a9">
    <w:name w:val="List Paragraph"/>
    <w:basedOn w:val="a"/>
    <w:uiPriority w:val="34"/>
    <w:qFormat/>
    <w:rsid w:val="00D6368D"/>
    <w:pPr>
      <w:ind w:left="720"/>
      <w:contextualSpacing/>
    </w:pPr>
  </w:style>
  <w:style w:type="character" w:styleId="aa">
    <w:name w:val="Intense Emphasis"/>
    <w:basedOn w:val="a0"/>
    <w:uiPriority w:val="21"/>
    <w:qFormat/>
    <w:rsid w:val="00D6368D"/>
    <w:rPr>
      <w:i/>
      <w:iCs/>
      <w:color w:val="0F4761" w:themeColor="accent1" w:themeShade="BF"/>
    </w:rPr>
  </w:style>
  <w:style w:type="paragraph" w:styleId="ab">
    <w:name w:val="Intense Quote"/>
    <w:basedOn w:val="a"/>
    <w:next w:val="a"/>
    <w:link w:val="ac"/>
    <w:uiPriority w:val="30"/>
    <w:qFormat/>
    <w:rsid w:val="00D636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6368D"/>
    <w:rPr>
      <w:i/>
      <w:iCs/>
      <w:color w:val="0F4761" w:themeColor="accent1" w:themeShade="BF"/>
    </w:rPr>
  </w:style>
  <w:style w:type="character" w:styleId="ad">
    <w:name w:val="Intense Reference"/>
    <w:basedOn w:val="a0"/>
    <w:uiPriority w:val="32"/>
    <w:qFormat/>
    <w:rsid w:val="00D6368D"/>
    <w:rPr>
      <w:b/>
      <w:bCs/>
      <w:smallCaps/>
      <w:color w:val="0F4761" w:themeColor="accent1" w:themeShade="BF"/>
      <w:spacing w:val="5"/>
    </w:rPr>
  </w:style>
  <w:style w:type="paragraph" w:styleId="ae">
    <w:name w:val="Normal (Web)"/>
    <w:basedOn w:val="a"/>
    <w:uiPriority w:val="99"/>
    <w:semiHidden/>
    <w:unhideWhenUsed/>
    <w:rsid w:val="00D6368D"/>
    <w:pPr>
      <w:widowControl/>
      <w:spacing w:before="100" w:beforeAutospacing="1" w:after="100" w:afterAutospacing="1" w:line="240" w:lineRule="auto"/>
    </w:pPr>
    <w:rPr>
      <w:rFonts w:ascii="宋体" w:eastAsia="宋体" w:hAnsi="宋体" w:cs="宋体"/>
      <w:kern w:val="0"/>
      <w:sz w:val="24"/>
      <w14:ligatures w14:val="none"/>
    </w:rPr>
  </w:style>
  <w:style w:type="paragraph" w:styleId="af">
    <w:name w:val="Revision"/>
    <w:hidden/>
    <w:uiPriority w:val="99"/>
    <w:semiHidden/>
    <w:rsid w:val="009226F9"/>
    <w:pPr>
      <w:spacing w:after="0" w:line="240" w:lineRule="auto"/>
    </w:pPr>
  </w:style>
  <w:style w:type="character" w:styleId="af0">
    <w:name w:val="annotation reference"/>
    <w:basedOn w:val="a0"/>
    <w:uiPriority w:val="99"/>
    <w:semiHidden/>
    <w:unhideWhenUsed/>
    <w:rsid w:val="009226F9"/>
    <w:rPr>
      <w:sz w:val="16"/>
      <w:szCs w:val="16"/>
    </w:rPr>
  </w:style>
  <w:style w:type="paragraph" w:styleId="af1">
    <w:name w:val="annotation text"/>
    <w:basedOn w:val="a"/>
    <w:link w:val="af2"/>
    <w:unhideWhenUsed/>
    <w:rsid w:val="009226F9"/>
    <w:pPr>
      <w:spacing w:line="240" w:lineRule="auto"/>
    </w:pPr>
    <w:rPr>
      <w:sz w:val="20"/>
      <w:szCs w:val="20"/>
    </w:rPr>
  </w:style>
  <w:style w:type="character" w:customStyle="1" w:styleId="af2">
    <w:name w:val="批注文字 字符"/>
    <w:basedOn w:val="a0"/>
    <w:link w:val="af1"/>
    <w:rsid w:val="009226F9"/>
    <w:rPr>
      <w:sz w:val="20"/>
      <w:szCs w:val="20"/>
    </w:rPr>
  </w:style>
  <w:style w:type="paragraph" w:styleId="af3">
    <w:name w:val="annotation subject"/>
    <w:basedOn w:val="af1"/>
    <w:next w:val="af1"/>
    <w:link w:val="af4"/>
    <w:uiPriority w:val="99"/>
    <w:semiHidden/>
    <w:unhideWhenUsed/>
    <w:rsid w:val="009226F9"/>
    <w:rPr>
      <w:b/>
      <w:bCs/>
    </w:rPr>
  </w:style>
  <w:style w:type="character" w:customStyle="1" w:styleId="af4">
    <w:name w:val="批注主题 字符"/>
    <w:basedOn w:val="af2"/>
    <w:link w:val="af3"/>
    <w:uiPriority w:val="99"/>
    <w:semiHidden/>
    <w:rsid w:val="009226F9"/>
    <w:rPr>
      <w:b/>
      <w:bCs/>
      <w:sz w:val="20"/>
      <w:szCs w:val="20"/>
    </w:rPr>
  </w:style>
  <w:style w:type="paragraph" w:styleId="af5">
    <w:name w:val="header"/>
    <w:basedOn w:val="a"/>
    <w:link w:val="af6"/>
    <w:uiPriority w:val="99"/>
    <w:unhideWhenUsed/>
    <w:rsid w:val="009F7B81"/>
    <w:pPr>
      <w:tabs>
        <w:tab w:val="center" w:pos="4153"/>
        <w:tab w:val="right" w:pos="8306"/>
      </w:tabs>
      <w:snapToGrid w:val="0"/>
      <w:spacing w:line="240" w:lineRule="auto"/>
      <w:jc w:val="center"/>
    </w:pPr>
    <w:rPr>
      <w:sz w:val="18"/>
      <w:szCs w:val="18"/>
    </w:rPr>
  </w:style>
  <w:style w:type="character" w:customStyle="1" w:styleId="af6">
    <w:name w:val="页眉 字符"/>
    <w:basedOn w:val="a0"/>
    <w:link w:val="af5"/>
    <w:uiPriority w:val="99"/>
    <w:rsid w:val="009F7B81"/>
    <w:rPr>
      <w:sz w:val="18"/>
      <w:szCs w:val="18"/>
    </w:rPr>
  </w:style>
  <w:style w:type="paragraph" w:styleId="af7">
    <w:name w:val="footer"/>
    <w:basedOn w:val="a"/>
    <w:link w:val="af8"/>
    <w:uiPriority w:val="99"/>
    <w:unhideWhenUsed/>
    <w:rsid w:val="009F7B81"/>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9F7B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093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E8AC9A3-6244-944D-A066-34BD848719DF}">
  <we:reference id="wa200001011" version="1.2.0.0" store="en-001"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122</TotalTime>
  <Pages>6</Pages>
  <Words>2376</Words>
  <Characters>13545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Xingjian Zhang</dc:creator>
  <cp:keywords/>
  <dc:description/>
  <cp:lastModifiedBy>S Cook PhD</cp:lastModifiedBy>
  <cp:revision>4</cp:revision>
  <dcterms:created xsi:type="dcterms:W3CDTF">2025-08-06T19:47:00Z</dcterms:created>
  <dcterms:modified xsi:type="dcterms:W3CDTF">2025-08-09T14:43:00Z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documentId_26</vt:lpwstr>
  </property>
  <property fmtid="{D5CDD505-2E9C-101B-9397-08002B2CF9AE}" pid="3" name="grammarly_documentContext">
    <vt:lpwstr>{"goals":[],"domain":"general","emotions":[],"dialect":"american"}</vt:lpwstr>
  </property>
</Properties>
</file>